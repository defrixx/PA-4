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Look w:val="0000"/>
      </w:tblPr>
      <w:tblGrid>
        <w:gridCol w:w="4361"/>
        <w:gridCol w:w="5209"/>
      </w:tblGrid>
      <w:tr w:rsidR="008E1616">
        <w:trPr>
          <w:trHeight w:val="1753"/>
        </w:trPr>
        <w:tc>
          <w:tcPr>
            <w:tcW w:w="4361" w:type="dxa"/>
            <w:shd w:val="clear" w:color="auto" w:fill="auto"/>
          </w:tcPr>
          <w:p w:rsidR="008E1616" w:rsidRDefault="008E1616">
            <w:pPr>
              <w:tabs>
                <w:tab w:val="left" w:pos="720"/>
              </w:tabs>
              <w:spacing w:line="360" w:lineRule="auto"/>
              <w:jc w:val="both"/>
            </w:pPr>
            <w:r>
              <w:rPr>
                <w:rFonts w:ascii="Times New Roman" w:hAnsi="Times New Roman" w:cs="Times New Roman"/>
                <w:b/>
                <w:lang w:val="ru-RU"/>
              </w:rPr>
              <w:t>УТВЕРЖДЕН</w:t>
            </w:r>
          </w:p>
        </w:tc>
        <w:tc>
          <w:tcPr>
            <w:tcW w:w="5209" w:type="dxa"/>
            <w:tcBorders>
              <w:bottom w:val="single" w:sz="8" w:space="0" w:color="000000"/>
            </w:tcBorders>
            <w:shd w:val="clear" w:color="auto" w:fill="auto"/>
            <w:vAlign w:val="center"/>
          </w:tcPr>
          <w:tbl>
            <w:tblPr>
              <w:tblW w:w="0" w:type="auto"/>
              <w:tblLayout w:type="fixed"/>
              <w:tblLook w:val="0000"/>
            </w:tblPr>
            <w:tblGrid>
              <w:gridCol w:w="4326"/>
            </w:tblGrid>
            <w:tr w:rsidR="008E1616">
              <w:tc>
                <w:tcPr>
                  <w:tcW w:w="4326" w:type="dxa"/>
                  <w:shd w:val="clear" w:color="auto" w:fill="auto"/>
                  <w:vAlign w:val="center"/>
                </w:tcPr>
                <w:p w:rsidR="008E1616" w:rsidRDefault="00B3086A">
                  <w:pPr>
                    <w:tabs>
                      <w:tab w:val="left" w:pos="720"/>
                    </w:tabs>
                    <w:spacing w:line="360" w:lineRule="auto"/>
                    <w:jc w:val="center"/>
                  </w:pPr>
                  <w:r>
                    <w:object w:dxaOrig="2265"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36.5pt" o:ole="">
                        <v:imagedata r:id="rId7" o:title=""/>
                      </v:shape>
                      <o:OLEObject Type="Embed" ProgID="PBrush" ShapeID="_x0000_i1025" DrawAspect="Content" ObjectID="_1620101581" r:id="rId8"/>
                    </w:object>
                  </w:r>
                </w:p>
              </w:tc>
            </w:tr>
          </w:tbl>
          <w:p w:rsidR="008E1616" w:rsidRDefault="008E1616">
            <w:pPr>
              <w:rPr>
                <w:rFonts w:ascii="Times New Roman" w:hAnsi="Times New Roman" w:cs="Times New Roman"/>
                <w:b/>
                <w:bCs/>
                <w:sz w:val="36"/>
                <w:szCs w:val="36"/>
                <w:lang w:val="ru-RU"/>
              </w:rPr>
            </w:pPr>
          </w:p>
        </w:tc>
      </w:tr>
      <w:tr w:rsidR="008E1616">
        <w:trPr>
          <w:trHeight w:val="3170"/>
        </w:trPr>
        <w:tc>
          <w:tcPr>
            <w:tcW w:w="4361" w:type="dxa"/>
            <w:shd w:val="clear" w:color="auto" w:fill="auto"/>
          </w:tcPr>
          <w:p w:rsidR="008E1616" w:rsidRDefault="008E1616">
            <w:pPr>
              <w:tabs>
                <w:tab w:val="left" w:pos="720"/>
              </w:tabs>
              <w:snapToGrid w:val="0"/>
              <w:spacing w:line="360" w:lineRule="auto"/>
              <w:jc w:val="both"/>
              <w:rPr>
                <w:rFonts w:ascii="Times New Roman" w:hAnsi="Times New Roman" w:cs="Times New Roman"/>
                <w:b/>
                <w:bCs/>
                <w:sz w:val="36"/>
                <w:szCs w:val="36"/>
                <w:lang w:val="ru-RU"/>
              </w:rPr>
            </w:pPr>
          </w:p>
        </w:tc>
        <w:tc>
          <w:tcPr>
            <w:tcW w:w="5209" w:type="dxa"/>
            <w:tcBorders>
              <w:top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lang w:val="ru-RU"/>
              </w:rPr>
            </w:pPr>
          </w:p>
        </w:tc>
      </w:tr>
      <w:tr w:rsidR="008E1616">
        <w:trPr>
          <w:trHeight w:val="1711"/>
        </w:trPr>
        <w:tc>
          <w:tcPr>
            <w:tcW w:w="4361" w:type="dxa"/>
            <w:shd w:val="clear" w:color="auto" w:fill="auto"/>
          </w:tcPr>
          <w:p w:rsidR="008E1616" w:rsidRDefault="008E1616">
            <w:pPr>
              <w:tabs>
                <w:tab w:val="left" w:pos="720"/>
              </w:tabs>
              <w:snapToGrid w:val="0"/>
              <w:spacing w:line="360" w:lineRule="auto"/>
              <w:jc w:val="both"/>
              <w:rPr>
                <w:rFonts w:ascii="Times New Roman" w:hAnsi="Times New Roman" w:cs="Times New Roman"/>
                <w:lang w:val="ru-RU"/>
              </w:rPr>
            </w:pPr>
          </w:p>
        </w:tc>
        <w:tc>
          <w:tcPr>
            <w:tcW w:w="5209" w:type="dxa"/>
            <w:shd w:val="clear" w:color="auto" w:fill="auto"/>
            <w:vAlign w:val="center"/>
          </w:tcPr>
          <w:p w:rsidR="008E1616" w:rsidRDefault="008841A5">
            <w:pPr>
              <w:pStyle w:val="af6"/>
              <w:tabs>
                <w:tab w:val="left" w:pos="720"/>
              </w:tabs>
              <w:spacing w:after="0" w:line="360" w:lineRule="auto"/>
              <w:ind w:firstLine="0"/>
              <w:jc w:val="center"/>
            </w:pPr>
            <w:r>
              <w:rPr>
                <w:rFonts w:cs="Times New Roman"/>
                <w:sz w:val="40"/>
                <w:szCs w:val="40"/>
              </w:rPr>
              <w:fldChar w:fldCharType="begin"/>
            </w:r>
            <w:r w:rsidR="008E1616">
              <w:rPr>
                <w:rFonts w:cs="Times New Roman"/>
                <w:sz w:val="40"/>
                <w:szCs w:val="40"/>
              </w:rPr>
              <w:instrText xml:space="preserve"> DOCPROPERTY "Наименование документа"</w:instrText>
            </w:r>
            <w:r>
              <w:rPr>
                <w:rFonts w:cs="Times New Roman"/>
                <w:sz w:val="40"/>
                <w:szCs w:val="40"/>
              </w:rPr>
              <w:fldChar w:fldCharType="separate"/>
            </w:r>
            <w:r w:rsidR="008E1616">
              <w:rPr>
                <w:rFonts w:cs="Times New Roman"/>
                <w:sz w:val="40"/>
                <w:szCs w:val="40"/>
              </w:rPr>
              <w:t>Общекорпоративная политика информационной безопасности</w:t>
            </w:r>
            <w:r>
              <w:rPr>
                <w:rFonts w:cs="Times New Roman"/>
                <w:sz w:val="40"/>
                <w:szCs w:val="40"/>
              </w:rPr>
              <w:fldChar w:fldCharType="end"/>
            </w:r>
          </w:p>
        </w:tc>
      </w:tr>
      <w:tr w:rsidR="008E1616">
        <w:trPr>
          <w:trHeight w:val="6063"/>
        </w:trPr>
        <w:tc>
          <w:tcPr>
            <w:tcW w:w="4361" w:type="dxa"/>
            <w:shd w:val="clear" w:color="auto" w:fill="auto"/>
          </w:tcPr>
          <w:p w:rsidR="008E1616" w:rsidRDefault="008E1616">
            <w:pPr>
              <w:tabs>
                <w:tab w:val="left" w:pos="720"/>
              </w:tabs>
              <w:snapToGrid w:val="0"/>
              <w:spacing w:line="360" w:lineRule="auto"/>
              <w:jc w:val="both"/>
              <w:rPr>
                <w:rFonts w:ascii="Times New Roman" w:hAnsi="Times New Roman" w:cs="Times New Roman"/>
                <w:lang w:val="ru-RU"/>
              </w:rPr>
            </w:pPr>
          </w:p>
        </w:tc>
        <w:tc>
          <w:tcPr>
            <w:tcW w:w="5209" w:type="dxa"/>
            <w:shd w:val="clear" w:color="auto" w:fill="auto"/>
          </w:tcPr>
          <w:p w:rsidR="008E1616" w:rsidRDefault="008E1616">
            <w:pPr>
              <w:tabs>
                <w:tab w:val="left" w:pos="720"/>
              </w:tabs>
              <w:snapToGrid w:val="0"/>
              <w:spacing w:line="360" w:lineRule="auto"/>
              <w:jc w:val="both"/>
              <w:rPr>
                <w:rFonts w:ascii="Times New Roman" w:hAnsi="Times New Roman" w:cs="Times New Roman"/>
                <w:lang w:val="ru-RU"/>
              </w:rPr>
            </w:pPr>
          </w:p>
        </w:tc>
      </w:tr>
    </w:tbl>
    <w:p w:rsidR="008E1616" w:rsidRDefault="008E1616">
      <w:pPr>
        <w:tabs>
          <w:tab w:val="left" w:pos="720"/>
        </w:tabs>
        <w:spacing w:line="360" w:lineRule="auto"/>
        <w:jc w:val="both"/>
        <w:rPr>
          <w:rFonts w:ascii="Times New Roman" w:hAnsi="Times New Roman" w:cs="Times New Roman"/>
          <w:lang w:val="ru-RU"/>
        </w:rPr>
      </w:pPr>
    </w:p>
    <w:p w:rsidR="008E1616" w:rsidRDefault="008841A5">
      <w:pPr>
        <w:pStyle w:val="af7"/>
        <w:pageBreakBefore/>
        <w:spacing w:line="360" w:lineRule="auto"/>
        <w:jc w:val="center"/>
        <w:rPr>
          <w:rFonts w:ascii="Times New Roman" w:hAnsi="Times New Roman" w:cs="Times New Roman"/>
          <w:b/>
          <w:bCs/>
          <w:sz w:val="32"/>
          <w:szCs w:val="32"/>
          <w:lang w:val="ru-RU"/>
        </w:rPr>
      </w:pPr>
      <w:r>
        <w:rPr>
          <w:rFonts w:cs="Times New Roman"/>
          <w:b/>
          <w:bCs/>
          <w:sz w:val="40"/>
          <w:szCs w:val="40"/>
          <w:lang w:val="ru-RU"/>
        </w:rPr>
        <w:lastRenderedPageBreak/>
        <w:fldChar w:fldCharType="begin"/>
      </w:r>
      <w:r w:rsidR="008E1616">
        <w:rPr>
          <w:rFonts w:cs="Times New Roman"/>
          <w:b/>
          <w:bCs/>
          <w:sz w:val="40"/>
          <w:szCs w:val="40"/>
          <w:lang w:val="ru-RU"/>
        </w:rPr>
        <w:instrText xml:space="preserve"> DOCPROPERTY "Наименование заказчика"</w:instrText>
      </w:r>
      <w:r>
        <w:rPr>
          <w:rFonts w:cs="Times New Roman"/>
          <w:b/>
          <w:bCs/>
          <w:sz w:val="40"/>
          <w:szCs w:val="40"/>
          <w:lang w:val="ru-RU"/>
        </w:rPr>
        <w:fldChar w:fldCharType="separate"/>
      </w:r>
      <w:r w:rsidR="008E1616">
        <w:rPr>
          <w:rFonts w:cs="Times New Roman"/>
          <w:b/>
          <w:bCs/>
          <w:sz w:val="40"/>
          <w:szCs w:val="40"/>
          <w:lang w:val="ru-RU"/>
        </w:rPr>
        <w:t>ОАО АКБ "</w:t>
      </w:r>
      <w:proofErr w:type="spellStart"/>
      <w:r w:rsidR="0092163C">
        <w:rPr>
          <w:rFonts w:cs="Times New Roman"/>
          <w:b/>
          <w:bCs/>
          <w:sz w:val="40"/>
          <w:szCs w:val="40"/>
          <w:lang w:val="ru-RU"/>
        </w:rPr>
        <w:t>Унивбанк</w:t>
      </w:r>
      <w:proofErr w:type="spellEnd"/>
      <w:r w:rsidR="008E1616">
        <w:rPr>
          <w:rFonts w:cs="Times New Roman"/>
          <w:b/>
          <w:bCs/>
          <w:sz w:val="40"/>
          <w:szCs w:val="40"/>
          <w:lang w:val="ru-RU"/>
        </w:rPr>
        <w:t>"</w:t>
      </w:r>
      <w:r>
        <w:rPr>
          <w:rFonts w:cs="Times New Roman"/>
          <w:b/>
          <w:bCs/>
          <w:sz w:val="40"/>
          <w:szCs w:val="40"/>
          <w:lang w:val="ru-RU"/>
        </w:rPr>
        <w:fldChar w:fldCharType="end"/>
      </w:r>
    </w:p>
    <w:p w:rsidR="008E1616" w:rsidRDefault="008E1616">
      <w:pPr>
        <w:pStyle w:val="af7"/>
        <w:spacing w:line="360" w:lineRule="auto"/>
        <w:jc w:val="center"/>
        <w:rPr>
          <w:rFonts w:ascii="Times New Roman" w:hAnsi="Times New Roman" w:cs="Times New Roman"/>
          <w:b/>
          <w:bCs/>
          <w:sz w:val="32"/>
          <w:szCs w:val="32"/>
          <w:lang w:val="ru-RU"/>
        </w:rPr>
      </w:pPr>
    </w:p>
    <w:p w:rsidR="008E1616" w:rsidRDefault="008E1616">
      <w:pPr>
        <w:jc w:val="right"/>
        <w:rPr>
          <w:rFonts w:ascii="Times New Roman" w:hAnsi="Times New Roman" w:cs="Times New Roman"/>
          <w:b/>
          <w:sz w:val="32"/>
          <w:szCs w:val="32"/>
          <w:lang w:val="ru-RU"/>
        </w:rPr>
      </w:pPr>
      <w:r>
        <w:rPr>
          <w:rFonts w:ascii="Times New Roman" w:hAnsi="Times New Roman" w:cs="Times New Roman"/>
          <w:b/>
          <w:sz w:val="32"/>
          <w:szCs w:val="32"/>
          <w:lang w:val="ru-RU"/>
        </w:rPr>
        <w:t>УТВЕРЖДАЮ</w:t>
      </w:r>
    </w:p>
    <w:p w:rsidR="008E1616" w:rsidRDefault="008E1616">
      <w:pPr>
        <w:jc w:val="right"/>
        <w:rPr>
          <w:rFonts w:ascii="Times New Roman" w:hAnsi="Times New Roman" w:cs="Times New Roman"/>
          <w:b/>
          <w:sz w:val="32"/>
          <w:szCs w:val="32"/>
          <w:lang w:val="ru-RU"/>
        </w:rPr>
      </w:pPr>
      <w:r>
        <w:rPr>
          <w:rFonts w:ascii="Times New Roman" w:hAnsi="Times New Roman" w:cs="Times New Roman"/>
          <w:b/>
          <w:sz w:val="32"/>
          <w:szCs w:val="32"/>
          <w:lang w:val="ru-RU"/>
        </w:rPr>
        <w:t>Председатель Правления</w:t>
      </w:r>
    </w:p>
    <w:p w:rsidR="008E1616" w:rsidRDefault="008E1616">
      <w:pPr>
        <w:jc w:val="right"/>
        <w:rPr>
          <w:rFonts w:ascii="Times New Roman" w:hAnsi="Times New Roman" w:cs="Times New Roman"/>
          <w:b/>
          <w:sz w:val="32"/>
          <w:szCs w:val="32"/>
          <w:lang w:val="ru-RU"/>
        </w:rPr>
      </w:pPr>
      <w:r>
        <w:rPr>
          <w:rFonts w:ascii="Times New Roman" w:hAnsi="Times New Roman" w:cs="Times New Roman"/>
          <w:b/>
          <w:sz w:val="32"/>
          <w:szCs w:val="32"/>
          <w:lang w:val="ru-RU"/>
        </w:rPr>
        <w:t>ОАО АКБ «</w:t>
      </w:r>
      <w:proofErr w:type="spellStart"/>
      <w:r w:rsidR="0092163C">
        <w:rPr>
          <w:rFonts w:ascii="Times New Roman" w:hAnsi="Times New Roman" w:cs="Times New Roman"/>
          <w:b/>
          <w:sz w:val="32"/>
          <w:szCs w:val="32"/>
          <w:lang w:val="ru-RU"/>
        </w:rPr>
        <w:t>Унивбанк</w:t>
      </w:r>
      <w:proofErr w:type="spellEnd"/>
      <w:r>
        <w:rPr>
          <w:rFonts w:ascii="Times New Roman" w:hAnsi="Times New Roman" w:cs="Times New Roman"/>
          <w:b/>
          <w:sz w:val="32"/>
          <w:szCs w:val="32"/>
          <w:lang w:val="ru-RU"/>
        </w:rPr>
        <w:t>»</w:t>
      </w:r>
    </w:p>
    <w:p w:rsidR="008E1616" w:rsidRPr="0092163C" w:rsidRDefault="0092163C">
      <w:pPr>
        <w:jc w:val="right"/>
        <w:rPr>
          <w:rFonts w:ascii="Times New Roman" w:hAnsi="Times New Roman" w:cs="Times New Roman"/>
          <w:b/>
          <w:sz w:val="32"/>
          <w:szCs w:val="32"/>
          <w:lang w:val="ru-RU"/>
        </w:rPr>
      </w:pPr>
      <w:r>
        <w:rPr>
          <w:rFonts w:ascii="Times New Roman" w:hAnsi="Times New Roman" w:cs="Times New Roman"/>
          <w:b/>
          <w:sz w:val="32"/>
          <w:szCs w:val="32"/>
          <w:lang w:val="ru-RU"/>
        </w:rPr>
        <w:t>____________И.И. Иванов</w:t>
      </w:r>
    </w:p>
    <w:p w:rsidR="008E1616" w:rsidRDefault="0092163C">
      <w:pPr>
        <w:jc w:val="right"/>
        <w:rPr>
          <w:rFonts w:ascii="Times New Roman" w:hAnsi="Times New Roman" w:cs="Times New Roman"/>
          <w:b/>
          <w:bCs/>
          <w:sz w:val="32"/>
          <w:szCs w:val="32"/>
          <w:lang w:val="ru-RU"/>
        </w:rPr>
      </w:pPr>
      <w:r>
        <w:rPr>
          <w:rFonts w:ascii="Times New Roman" w:hAnsi="Times New Roman" w:cs="Times New Roman"/>
          <w:b/>
          <w:sz w:val="32"/>
          <w:szCs w:val="32"/>
          <w:lang w:val="ru-RU"/>
        </w:rPr>
        <w:t>«____»___________2019</w:t>
      </w:r>
      <w:r w:rsidR="008E1616">
        <w:rPr>
          <w:rFonts w:ascii="Times New Roman" w:hAnsi="Times New Roman" w:cs="Times New Roman"/>
          <w:b/>
          <w:sz w:val="32"/>
          <w:szCs w:val="32"/>
          <w:lang w:val="ru-RU"/>
        </w:rPr>
        <w:t xml:space="preserve"> </w:t>
      </w:r>
      <w:r w:rsidR="008E1616" w:rsidRPr="0092163C">
        <w:rPr>
          <w:rFonts w:ascii="Times New Roman" w:hAnsi="Times New Roman" w:cs="Times New Roman"/>
          <w:b/>
          <w:sz w:val="32"/>
          <w:szCs w:val="32"/>
          <w:lang w:val="ru-RU"/>
        </w:rPr>
        <w:t xml:space="preserve"> года</w:t>
      </w:r>
    </w:p>
    <w:p w:rsidR="008E1616" w:rsidRDefault="008E1616">
      <w:pPr>
        <w:pStyle w:val="af7"/>
        <w:spacing w:line="360" w:lineRule="auto"/>
        <w:jc w:val="center"/>
        <w:rPr>
          <w:rFonts w:ascii="Times New Roman" w:hAnsi="Times New Roman" w:cs="Times New Roman"/>
          <w:b/>
          <w:bCs/>
          <w:sz w:val="32"/>
          <w:szCs w:val="32"/>
          <w:lang w:val="ru-RU"/>
        </w:rPr>
      </w:pPr>
    </w:p>
    <w:p w:rsidR="008E1616" w:rsidRDefault="008E1616">
      <w:pPr>
        <w:pStyle w:val="af7"/>
        <w:spacing w:line="360" w:lineRule="auto"/>
        <w:jc w:val="center"/>
        <w:rPr>
          <w:rFonts w:ascii="Times New Roman" w:hAnsi="Times New Roman" w:cs="Times New Roman"/>
          <w:b/>
          <w:bCs/>
          <w:sz w:val="32"/>
          <w:szCs w:val="32"/>
          <w:lang w:val="ru-RU"/>
        </w:rPr>
      </w:pPr>
    </w:p>
    <w:p w:rsidR="008E1616" w:rsidRDefault="008E1616">
      <w:pPr>
        <w:pStyle w:val="af7"/>
        <w:spacing w:line="360" w:lineRule="auto"/>
        <w:jc w:val="center"/>
        <w:rPr>
          <w:rFonts w:ascii="Times New Roman" w:hAnsi="Times New Roman" w:cs="Times New Roman"/>
          <w:b/>
          <w:bCs/>
          <w:sz w:val="32"/>
          <w:szCs w:val="32"/>
          <w:lang w:val="ru-RU"/>
        </w:rPr>
      </w:pPr>
    </w:p>
    <w:p w:rsidR="008E1616" w:rsidRDefault="008E1616">
      <w:pPr>
        <w:pStyle w:val="af7"/>
        <w:spacing w:line="360" w:lineRule="auto"/>
        <w:jc w:val="center"/>
        <w:rPr>
          <w:rFonts w:ascii="Times New Roman" w:hAnsi="Times New Roman" w:cs="Times New Roman"/>
          <w:b/>
          <w:bCs/>
          <w:sz w:val="32"/>
          <w:szCs w:val="32"/>
          <w:lang w:val="ru-RU"/>
        </w:rPr>
      </w:pPr>
    </w:p>
    <w:p w:rsidR="008E1616" w:rsidRDefault="008E1616">
      <w:pPr>
        <w:pStyle w:val="af7"/>
        <w:spacing w:line="360" w:lineRule="auto"/>
        <w:jc w:val="center"/>
        <w:rPr>
          <w:rFonts w:ascii="Times New Roman" w:hAnsi="Times New Roman" w:cs="Times New Roman"/>
          <w:b/>
          <w:bCs/>
          <w:sz w:val="32"/>
          <w:szCs w:val="32"/>
          <w:lang w:val="ru-RU"/>
        </w:rPr>
      </w:pPr>
    </w:p>
    <w:p w:rsidR="008E1616" w:rsidRPr="00415B67" w:rsidRDefault="008841A5">
      <w:pPr>
        <w:pStyle w:val="af7"/>
        <w:spacing w:line="360" w:lineRule="auto"/>
        <w:jc w:val="center"/>
        <w:rPr>
          <w:lang w:val="ru-RU"/>
        </w:rPr>
      </w:pPr>
      <w:r>
        <w:rPr>
          <w:rFonts w:cs="Times New Roman"/>
          <w:b/>
          <w:bCs/>
          <w:sz w:val="40"/>
          <w:szCs w:val="40"/>
          <w:lang w:val="ru-RU"/>
        </w:rPr>
        <w:fldChar w:fldCharType="begin"/>
      </w:r>
      <w:r w:rsidR="008E1616">
        <w:rPr>
          <w:rFonts w:cs="Times New Roman"/>
          <w:b/>
          <w:bCs/>
          <w:sz w:val="40"/>
          <w:szCs w:val="40"/>
          <w:lang w:val="ru-RU"/>
        </w:rPr>
        <w:instrText xml:space="preserve"> DOCPROPERTY "Наименование документа"</w:instrText>
      </w:r>
      <w:r>
        <w:rPr>
          <w:rFonts w:cs="Times New Roman"/>
          <w:b/>
          <w:bCs/>
          <w:sz w:val="40"/>
          <w:szCs w:val="40"/>
          <w:lang w:val="ru-RU"/>
        </w:rPr>
        <w:fldChar w:fldCharType="separate"/>
      </w:r>
      <w:r w:rsidR="008E1616">
        <w:rPr>
          <w:rFonts w:cs="Times New Roman"/>
          <w:b/>
          <w:bCs/>
          <w:sz w:val="40"/>
          <w:szCs w:val="40"/>
          <w:lang w:val="ru-RU"/>
        </w:rPr>
        <w:t>Общекорпоративная политика информационной безопасности</w:t>
      </w:r>
      <w:r>
        <w:rPr>
          <w:rFonts w:cs="Times New Roman"/>
          <w:b/>
          <w:bCs/>
          <w:sz w:val="40"/>
          <w:szCs w:val="40"/>
          <w:lang w:val="ru-RU"/>
        </w:rPr>
        <w:fldChar w:fldCharType="end"/>
      </w:r>
    </w:p>
    <w:p w:rsidR="008E1616" w:rsidRDefault="008841A5">
      <w:pPr>
        <w:spacing w:line="360" w:lineRule="auto"/>
        <w:jc w:val="center"/>
        <w:rPr>
          <w:rFonts w:ascii="Times New Roman" w:hAnsi="Times New Roman" w:cs="Times New Roman"/>
          <w:b/>
          <w:bCs/>
          <w:sz w:val="28"/>
          <w:lang w:val="ru-RU"/>
        </w:rPr>
      </w:pPr>
      <w:r>
        <w:rPr>
          <w:rFonts w:cs="Times New Roman"/>
          <w:b/>
          <w:bCs/>
          <w:sz w:val="32"/>
          <w:szCs w:val="32"/>
          <w:lang w:val="ru-RU"/>
        </w:rPr>
        <w:fldChar w:fldCharType="begin"/>
      </w:r>
      <w:r w:rsidR="008E1616">
        <w:rPr>
          <w:rFonts w:cs="Times New Roman"/>
          <w:b/>
          <w:bCs/>
          <w:sz w:val="32"/>
          <w:szCs w:val="32"/>
          <w:lang w:val="ru-RU"/>
        </w:rPr>
        <w:instrText xml:space="preserve"> DOCPROPERTY "Шифр"</w:instrText>
      </w:r>
      <w:r>
        <w:rPr>
          <w:rFonts w:cs="Times New Roman"/>
          <w:b/>
          <w:bCs/>
          <w:sz w:val="32"/>
          <w:szCs w:val="32"/>
          <w:lang w:val="ru-RU"/>
        </w:rPr>
        <w:fldChar w:fldCharType="separate"/>
      </w:r>
      <w:r w:rsidR="0092163C">
        <w:rPr>
          <w:rFonts w:cs="Times New Roman"/>
          <w:b/>
          <w:bCs/>
          <w:sz w:val="32"/>
          <w:szCs w:val="32"/>
          <w:lang w:val="ru-RU"/>
        </w:rPr>
        <w:t>УНВ</w:t>
      </w:r>
      <w:r w:rsidR="008E1616">
        <w:rPr>
          <w:rFonts w:cs="Times New Roman"/>
          <w:b/>
          <w:bCs/>
          <w:sz w:val="32"/>
          <w:szCs w:val="32"/>
          <w:lang w:val="ru-RU"/>
        </w:rPr>
        <w:t>Б. ИБ - 001.1000. ОП</w:t>
      </w:r>
      <w:r>
        <w:rPr>
          <w:rFonts w:cs="Times New Roman"/>
          <w:b/>
          <w:bCs/>
          <w:sz w:val="32"/>
          <w:szCs w:val="32"/>
          <w:lang w:val="ru-RU"/>
        </w:rPr>
        <w:fldChar w:fldCharType="end"/>
      </w:r>
    </w:p>
    <w:p w:rsidR="008E1616" w:rsidRDefault="008E1616">
      <w:pPr>
        <w:spacing w:line="360" w:lineRule="auto"/>
        <w:jc w:val="center"/>
        <w:rPr>
          <w:rFonts w:ascii="Times New Roman" w:hAnsi="Times New Roman" w:cs="Times New Roman"/>
          <w:b/>
          <w:bCs/>
          <w:sz w:val="28"/>
          <w:lang w:val="ru-RU"/>
        </w:rPr>
      </w:pPr>
    </w:p>
    <w:p w:rsidR="008E1616" w:rsidRDefault="008E1616">
      <w:pPr>
        <w:spacing w:line="360" w:lineRule="auto"/>
        <w:jc w:val="center"/>
        <w:rPr>
          <w:rFonts w:ascii="Times New Roman" w:hAnsi="Times New Roman" w:cs="Times New Roman"/>
          <w:b/>
          <w:bCs/>
          <w:sz w:val="28"/>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Style w:val="af9"/>
        <w:tabs>
          <w:tab w:val="left" w:pos="720"/>
        </w:tabs>
        <w:spacing w:line="360" w:lineRule="auto"/>
        <w:jc w:val="both"/>
        <w:rPr>
          <w:rFonts w:ascii="Times New Roman" w:hAnsi="Times New Roman" w:cs="Times New Roman"/>
          <w:lang w:val="ru-RU"/>
        </w:rPr>
      </w:pPr>
    </w:p>
    <w:p w:rsidR="008E1616" w:rsidRDefault="008E1616">
      <w:pPr>
        <w:pageBreakBefore/>
        <w:tabs>
          <w:tab w:val="left" w:pos="720"/>
        </w:tabs>
        <w:spacing w:line="360" w:lineRule="auto"/>
        <w:jc w:val="center"/>
        <w:rPr>
          <w:rFonts w:ascii="Times New Roman" w:hAnsi="Times New Roman" w:cs="Times New Roman"/>
          <w:b/>
          <w:sz w:val="28"/>
          <w:lang w:val="ru-RU"/>
        </w:rPr>
      </w:pPr>
      <w:r>
        <w:rPr>
          <w:rFonts w:ascii="Times New Roman" w:hAnsi="Times New Roman" w:cs="Times New Roman"/>
          <w:b/>
          <w:sz w:val="36"/>
          <w:szCs w:val="36"/>
          <w:lang w:val="ru-RU"/>
        </w:rPr>
        <w:lastRenderedPageBreak/>
        <w:t>ЛИСТ СОГЛАСОВАНИЯ</w:t>
      </w:r>
    </w:p>
    <w:tbl>
      <w:tblPr>
        <w:tblW w:w="0" w:type="auto"/>
        <w:tblInd w:w="-39" w:type="dxa"/>
        <w:tblLayout w:type="fixed"/>
        <w:tblLook w:val="0000"/>
      </w:tblPr>
      <w:tblGrid>
        <w:gridCol w:w="1942"/>
        <w:gridCol w:w="2520"/>
        <w:gridCol w:w="2160"/>
        <w:gridCol w:w="1980"/>
        <w:gridCol w:w="910"/>
      </w:tblGrid>
      <w:tr w:rsidR="008E1616" w:rsidRPr="0092163C">
        <w:tc>
          <w:tcPr>
            <w:tcW w:w="1942" w:type="dxa"/>
            <w:tcBorders>
              <w:top w:val="single" w:sz="4" w:space="0" w:color="000000"/>
              <w:left w:val="single" w:sz="4" w:space="0" w:color="000000"/>
              <w:bottom w:val="single" w:sz="4" w:space="0" w:color="000000"/>
            </w:tcBorders>
            <w:shd w:val="clear" w:color="auto" w:fill="C0C0C0"/>
          </w:tcPr>
          <w:p w:rsidR="008E1616" w:rsidRPr="0092163C" w:rsidRDefault="008E1616">
            <w:pPr>
              <w:spacing w:before="120" w:after="120"/>
              <w:jc w:val="center"/>
              <w:rPr>
                <w:sz w:val="28"/>
                <w:lang w:val="ru-RU"/>
              </w:rPr>
            </w:pPr>
            <w:r>
              <w:rPr>
                <w:rFonts w:ascii="Times New Roman" w:hAnsi="Times New Roman" w:cs="Times New Roman"/>
                <w:b/>
                <w:sz w:val="28"/>
                <w:lang w:val="ru-RU"/>
              </w:rPr>
              <w:t>Согласовано</w:t>
            </w:r>
          </w:p>
        </w:tc>
        <w:tc>
          <w:tcPr>
            <w:tcW w:w="252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Должность</w:t>
            </w:r>
          </w:p>
        </w:tc>
        <w:tc>
          <w:tcPr>
            <w:tcW w:w="216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Ф.И.О.</w:t>
            </w:r>
          </w:p>
        </w:tc>
        <w:tc>
          <w:tcPr>
            <w:tcW w:w="198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Подпись</w:t>
            </w:r>
          </w:p>
        </w:tc>
        <w:tc>
          <w:tcPr>
            <w:tcW w:w="910" w:type="dxa"/>
            <w:tcBorders>
              <w:top w:val="single" w:sz="4" w:space="0" w:color="000000"/>
              <w:left w:val="single" w:sz="4" w:space="0" w:color="000000"/>
              <w:bottom w:val="single" w:sz="4" w:space="0" w:color="000000"/>
              <w:right w:val="single" w:sz="4" w:space="0" w:color="000000"/>
            </w:tcBorders>
            <w:shd w:val="clear" w:color="auto" w:fill="C0C0C0"/>
          </w:tcPr>
          <w:p w:rsidR="008E1616" w:rsidRDefault="008E1616">
            <w:pPr>
              <w:pStyle w:val="Caaieiaieoaaeeoueaa"/>
              <w:widowControl/>
              <w:spacing w:before="120" w:after="120"/>
              <w:jc w:val="center"/>
            </w:pPr>
            <w:r>
              <w:rPr>
                <w:sz w:val="28"/>
              </w:rPr>
              <w:t>Дата</w:t>
            </w: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rFonts w:ascii="TimesET" w:hAnsi="TimesET" w:cs="TimesET"/>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Вице-президент</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Пирогов А.А.</w:t>
            </w:r>
          </w:p>
        </w:tc>
        <w:tc>
          <w:tcPr>
            <w:tcW w:w="1980" w:type="dxa"/>
            <w:tcBorders>
              <w:top w:val="single" w:sz="4" w:space="0" w:color="000000"/>
              <w:left w:val="single" w:sz="4" w:space="0" w:color="000000"/>
              <w:bottom w:val="single" w:sz="4" w:space="0" w:color="000000"/>
            </w:tcBorders>
            <w:shd w:val="clear" w:color="auto" w:fill="auto"/>
            <w:vAlign w:val="center"/>
          </w:tcPr>
          <w:p w:rsidR="008E1616" w:rsidRDefault="008E1616">
            <w:pPr>
              <w:rPr>
                <w:sz w:val="28"/>
                <w:lang w:val="ru-RU"/>
              </w:rPr>
            </w:pPr>
            <w:r>
              <w:rPr>
                <w:rFonts w:ascii="Times New Roman" w:hAnsi="Times New Roman" w:cs="Times New Roman"/>
                <w:sz w:val="28"/>
                <w:lang w:val="ru-RU"/>
              </w:rPr>
              <w:t>Электронное согласование</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23"/>
              <w:snapToGrid w:val="0"/>
              <w:rPr>
                <w:sz w:val="28"/>
                <w:lang w:val="ru-RU"/>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sidRPr="0092163C">
              <w:rPr>
                <w:rFonts w:ascii="Times New Roman" w:hAnsi="Times New Roman" w:cs="Times New Roman"/>
                <w:sz w:val="28"/>
                <w:lang w:val="ru-RU"/>
              </w:rPr>
              <w:t>Заместитель начальника Департамента информационных технологий</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proofErr w:type="spellStart"/>
            <w:r>
              <w:rPr>
                <w:rFonts w:ascii="Times New Roman" w:hAnsi="Times New Roman" w:cs="Times New Roman"/>
                <w:sz w:val="28"/>
                <w:lang w:val="ru-RU"/>
              </w:rPr>
              <w:t>Обижаев</w:t>
            </w:r>
            <w:proofErr w:type="spellEnd"/>
            <w:r>
              <w:rPr>
                <w:rFonts w:ascii="Times New Roman" w:hAnsi="Times New Roman" w:cs="Times New Roman"/>
                <w:sz w:val="28"/>
                <w:lang w:val="ru-RU"/>
              </w:rPr>
              <w:t xml:space="preserve"> А.Л.</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r>
              <w:rPr>
                <w:rFonts w:ascii="Times New Roman" w:hAnsi="Times New Roman" w:cs="Times New Roman"/>
                <w:sz w:val="28"/>
                <w:lang w:val="ru-RU"/>
              </w:rPr>
              <w:t>Электронное согласование</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proofErr w:type="spellStart"/>
            <w:r>
              <w:rPr>
                <w:rFonts w:ascii="Times New Roman" w:hAnsi="Times New Roman" w:cs="Times New Roman"/>
                <w:sz w:val="28"/>
              </w:rPr>
              <w:t>Начальник</w:t>
            </w:r>
            <w:proofErr w:type="spellEnd"/>
            <w:r>
              <w:rPr>
                <w:rFonts w:ascii="Times New Roman" w:hAnsi="Times New Roman" w:cs="Times New Roman"/>
                <w:sz w:val="28"/>
              </w:rPr>
              <w:t xml:space="preserve"> </w:t>
            </w:r>
            <w:proofErr w:type="spellStart"/>
            <w:r>
              <w:rPr>
                <w:rFonts w:ascii="Times New Roman" w:hAnsi="Times New Roman" w:cs="Times New Roman"/>
                <w:sz w:val="28"/>
              </w:rPr>
              <w:t>Управления</w:t>
            </w:r>
            <w:proofErr w:type="spellEnd"/>
            <w:r>
              <w:rPr>
                <w:rFonts w:ascii="Times New Roman" w:hAnsi="Times New Roman" w:cs="Times New Roman"/>
                <w:sz w:val="28"/>
              </w:rPr>
              <w:t xml:space="preserve"> </w:t>
            </w:r>
            <w:proofErr w:type="spellStart"/>
            <w:r>
              <w:rPr>
                <w:rFonts w:ascii="Times New Roman" w:hAnsi="Times New Roman" w:cs="Times New Roman"/>
                <w:sz w:val="28"/>
              </w:rPr>
              <w:t>делами</w:t>
            </w:r>
            <w:proofErr w:type="spellEnd"/>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proofErr w:type="spellStart"/>
            <w:r>
              <w:rPr>
                <w:rFonts w:ascii="Times New Roman" w:hAnsi="Times New Roman" w:cs="Times New Roman"/>
                <w:sz w:val="28"/>
                <w:lang w:val="ru-RU"/>
              </w:rPr>
              <w:t>Вискова</w:t>
            </w:r>
            <w:proofErr w:type="spellEnd"/>
            <w:r>
              <w:rPr>
                <w:rFonts w:ascii="Times New Roman" w:hAnsi="Times New Roman" w:cs="Times New Roman"/>
                <w:sz w:val="28"/>
                <w:lang w:val="ru-RU"/>
              </w:rPr>
              <w:t xml:space="preserve"> Е.В.</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r>
              <w:rPr>
                <w:rFonts w:ascii="Times New Roman" w:hAnsi="Times New Roman" w:cs="Times New Roman"/>
                <w:sz w:val="28"/>
                <w:lang w:val="ru-RU"/>
              </w:rPr>
              <w:t>Электронное согласование</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proofErr w:type="spellStart"/>
            <w:r>
              <w:rPr>
                <w:rFonts w:ascii="Times New Roman" w:hAnsi="Times New Roman" w:cs="Times New Roman"/>
                <w:sz w:val="28"/>
              </w:rPr>
              <w:t>Начальник</w:t>
            </w:r>
            <w:proofErr w:type="spellEnd"/>
            <w:r>
              <w:rPr>
                <w:rFonts w:ascii="Times New Roman" w:hAnsi="Times New Roman" w:cs="Times New Roman"/>
                <w:sz w:val="28"/>
              </w:rPr>
              <w:t xml:space="preserve"> </w:t>
            </w:r>
            <w:proofErr w:type="spellStart"/>
            <w:r>
              <w:rPr>
                <w:rFonts w:ascii="Times New Roman" w:hAnsi="Times New Roman" w:cs="Times New Roman"/>
                <w:sz w:val="28"/>
              </w:rPr>
              <w:t>Юридического</w:t>
            </w:r>
            <w:proofErr w:type="spellEnd"/>
            <w:r>
              <w:rPr>
                <w:rFonts w:ascii="Times New Roman" w:hAnsi="Times New Roman" w:cs="Times New Roman"/>
                <w:sz w:val="28"/>
              </w:rPr>
              <w:t xml:space="preserve"> </w:t>
            </w:r>
            <w:proofErr w:type="spellStart"/>
            <w:r>
              <w:rPr>
                <w:rFonts w:ascii="Times New Roman" w:hAnsi="Times New Roman" w:cs="Times New Roman"/>
                <w:sz w:val="28"/>
              </w:rPr>
              <w:t>управления</w:t>
            </w:r>
            <w:proofErr w:type="spellEnd"/>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Мартемьянов К.В.</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r>
              <w:rPr>
                <w:rFonts w:ascii="Times New Roman" w:hAnsi="Times New Roman" w:cs="Times New Roman"/>
                <w:sz w:val="28"/>
                <w:lang w:val="ru-RU"/>
              </w:rPr>
              <w:t>Электронное согласование</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Начальник Департамента банковских технологий и процессов</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Костикова Г.А.</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r>
              <w:rPr>
                <w:rFonts w:ascii="Times New Roman" w:hAnsi="Times New Roman" w:cs="Times New Roman"/>
                <w:sz w:val="28"/>
                <w:lang w:val="ru-RU"/>
              </w:rPr>
              <w:t>Электронное согласование</w:t>
            </w: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sidRPr="0092163C">
              <w:rPr>
                <w:rFonts w:ascii="Times New Roman" w:hAnsi="Times New Roman" w:cs="Times New Roman"/>
                <w:sz w:val="28"/>
                <w:lang w:val="ru-RU"/>
              </w:rPr>
              <w:t>Главный специалист Отдела технологической документации УБТ</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rPr>
            </w:pPr>
            <w:proofErr w:type="spellStart"/>
            <w:r>
              <w:rPr>
                <w:rFonts w:ascii="Times New Roman" w:hAnsi="Times New Roman" w:cs="Times New Roman"/>
                <w:sz w:val="28"/>
                <w:lang w:val="ru-RU"/>
              </w:rPr>
              <w:t>Жанабергенова</w:t>
            </w:r>
            <w:proofErr w:type="spellEnd"/>
            <w:r>
              <w:rPr>
                <w:rFonts w:ascii="Times New Roman" w:hAnsi="Times New Roman" w:cs="Times New Roman"/>
                <w:sz w:val="28"/>
                <w:lang w:val="ru-RU"/>
              </w:rPr>
              <w:t xml:space="preserve"> А.А.</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proofErr w:type="spellStart"/>
            <w:r>
              <w:rPr>
                <w:rFonts w:ascii="Times New Roman" w:hAnsi="Times New Roman" w:cs="Times New Roman"/>
                <w:sz w:val="28"/>
              </w:rPr>
              <w:t>Электронное</w:t>
            </w:r>
            <w:proofErr w:type="spellEnd"/>
            <w:r>
              <w:rPr>
                <w:rFonts w:ascii="Times New Roman" w:hAnsi="Times New Roman" w:cs="Times New Roman"/>
                <w:sz w:val="28"/>
              </w:rPr>
              <w:t xml:space="preserve"> </w:t>
            </w:r>
            <w:proofErr w:type="spellStart"/>
            <w:r>
              <w:rPr>
                <w:rFonts w:ascii="Times New Roman" w:hAnsi="Times New Roman" w:cs="Times New Roman"/>
                <w:sz w:val="28"/>
              </w:rPr>
              <w:t>согласование</w:t>
            </w:r>
            <w:proofErr w:type="spellEnd"/>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snapToGrid w:val="0"/>
              <w:rPr>
                <w:sz w:val="28"/>
                <w:lang w:val="ru-RU"/>
              </w:rPr>
            </w:pP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Заместитель руководителя Службы внутреннего контроля</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rPr>
            </w:pPr>
            <w:r>
              <w:rPr>
                <w:rFonts w:ascii="Times New Roman" w:hAnsi="Times New Roman" w:cs="Times New Roman"/>
                <w:sz w:val="28"/>
                <w:lang w:val="ru-RU"/>
              </w:rPr>
              <w:t>Шилова Е.В.</w:t>
            </w:r>
          </w:p>
        </w:tc>
        <w:tc>
          <w:tcPr>
            <w:tcW w:w="1980" w:type="dxa"/>
            <w:tcBorders>
              <w:top w:val="single" w:sz="4" w:space="0" w:color="000000"/>
              <w:left w:val="single" w:sz="4" w:space="0" w:color="000000"/>
              <w:bottom w:val="single" w:sz="4" w:space="0" w:color="000000"/>
            </w:tcBorders>
            <w:shd w:val="clear" w:color="auto" w:fill="auto"/>
          </w:tcPr>
          <w:p w:rsidR="008E1616" w:rsidRDefault="008E1616">
            <w:pPr>
              <w:rPr>
                <w:rFonts w:ascii="Times New Roman" w:hAnsi="Times New Roman" w:cs="Times New Roman"/>
                <w:sz w:val="28"/>
              </w:rPr>
            </w:pPr>
            <w:proofErr w:type="spellStart"/>
            <w:r>
              <w:rPr>
                <w:rFonts w:ascii="Times New Roman" w:hAnsi="Times New Roman" w:cs="Times New Roman"/>
                <w:sz w:val="28"/>
              </w:rPr>
              <w:t>Электронное</w:t>
            </w:r>
            <w:proofErr w:type="spellEnd"/>
            <w:r>
              <w:rPr>
                <w:rFonts w:ascii="Times New Roman" w:hAnsi="Times New Roman" w:cs="Times New Roman"/>
                <w:sz w:val="28"/>
              </w:rPr>
              <w:t xml:space="preserve"> </w:t>
            </w:r>
            <w:proofErr w:type="spellStart"/>
            <w:r>
              <w:rPr>
                <w:rFonts w:ascii="Times New Roman" w:hAnsi="Times New Roman" w:cs="Times New Roman"/>
                <w:sz w:val="28"/>
              </w:rPr>
              <w:t>согласование</w:t>
            </w:r>
            <w:proofErr w:type="spellEnd"/>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Oaenooaaeeou"/>
              <w:widowControl/>
              <w:snapToGrid w:val="0"/>
              <w:spacing w:before="120" w:after="120"/>
              <w:jc w:val="left"/>
              <w:rPr>
                <w:rFonts w:ascii="Times New Roman" w:hAnsi="Times New Roman" w:cs="Times New Roman"/>
                <w:sz w:val="28"/>
              </w:rPr>
            </w:pPr>
          </w:p>
        </w:tc>
      </w:tr>
    </w:tbl>
    <w:p w:rsidR="008E1616" w:rsidRDefault="008E1616">
      <w:pPr>
        <w:tabs>
          <w:tab w:val="left" w:pos="720"/>
        </w:tabs>
        <w:spacing w:line="360" w:lineRule="auto"/>
        <w:jc w:val="center"/>
        <w:rPr>
          <w:lang w:val="ru-RU"/>
        </w:rPr>
      </w:pPr>
    </w:p>
    <w:p w:rsidR="008E1616" w:rsidRDefault="008E1616">
      <w:pPr>
        <w:tabs>
          <w:tab w:val="left" w:pos="720"/>
        </w:tabs>
        <w:spacing w:line="360" w:lineRule="auto"/>
        <w:jc w:val="center"/>
        <w:rPr>
          <w:lang w:val="ru-RU"/>
        </w:rPr>
      </w:pPr>
    </w:p>
    <w:tbl>
      <w:tblPr>
        <w:tblW w:w="0" w:type="auto"/>
        <w:tblInd w:w="-39" w:type="dxa"/>
        <w:tblLayout w:type="fixed"/>
        <w:tblLook w:val="0000"/>
      </w:tblPr>
      <w:tblGrid>
        <w:gridCol w:w="1942"/>
        <w:gridCol w:w="2520"/>
        <w:gridCol w:w="2160"/>
        <w:gridCol w:w="1980"/>
        <w:gridCol w:w="910"/>
      </w:tblGrid>
      <w:tr w:rsidR="008E1616">
        <w:tc>
          <w:tcPr>
            <w:tcW w:w="1942" w:type="dxa"/>
            <w:tcBorders>
              <w:top w:val="single" w:sz="4" w:space="0" w:color="000000"/>
              <w:left w:val="single" w:sz="4" w:space="0" w:color="000000"/>
              <w:bottom w:val="single" w:sz="4" w:space="0" w:color="000000"/>
            </w:tcBorders>
            <w:shd w:val="clear" w:color="auto" w:fill="C0C0C0"/>
          </w:tcPr>
          <w:p w:rsidR="008E1616" w:rsidRDefault="008E1616">
            <w:pPr>
              <w:snapToGrid w:val="0"/>
              <w:spacing w:before="120" w:after="120"/>
              <w:jc w:val="center"/>
              <w:rPr>
                <w:rFonts w:ascii="Times New Roman" w:hAnsi="Times New Roman" w:cs="Times New Roman"/>
                <w:b/>
                <w:sz w:val="28"/>
                <w:lang w:val="ru-RU"/>
              </w:rPr>
            </w:pPr>
          </w:p>
        </w:tc>
        <w:tc>
          <w:tcPr>
            <w:tcW w:w="252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Должность</w:t>
            </w:r>
          </w:p>
        </w:tc>
        <w:tc>
          <w:tcPr>
            <w:tcW w:w="216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Ф.И.О.</w:t>
            </w:r>
          </w:p>
        </w:tc>
        <w:tc>
          <w:tcPr>
            <w:tcW w:w="1980" w:type="dxa"/>
            <w:tcBorders>
              <w:top w:val="single" w:sz="4" w:space="0" w:color="000000"/>
              <w:left w:val="single" w:sz="4" w:space="0" w:color="000000"/>
              <w:bottom w:val="single" w:sz="4" w:space="0" w:color="000000"/>
            </w:tcBorders>
            <w:shd w:val="clear" w:color="auto" w:fill="C0C0C0"/>
          </w:tcPr>
          <w:p w:rsidR="008E1616" w:rsidRDefault="008E1616">
            <w:pPr>
              <w:pStyle w:val="Caaieiaieoaaeeoueaa"/>
              <w:widowControl/>
              <w:spacing w:before="120" w:after="120"/>
              <w:jc w:val="center"/>
              <w:rPr>
                <w:sz w:val="28"/>
              </w:rPr>
            </w:pPr>
            <w:r>
              <w:rPr>
                <w:sz w:val="28"/>
              </w:rPr>
              <w:t>Подпись</w:t>
            </w:r>
          </w:p>
        </w:tc>
        <w:tc>
          <w:tcPr>
            <w:tcW w:w="910" w:type="dxa"/>
            <w:tcBorders>
              <w:top w:val="single" w:sz="4" w:space="0" w:color="000000"/>
              <w:left w:val="single" w:sz="4" w:space="0" w:color="000000"/>
              <w:bottom w:val="single" w:sz="4" w:space="0" w:color="000000"/>
              <w:right w:val="single" w:sz="4" w:space="0" w:color="000000"/>
            </w:tcBorders>
            <w:shd w:val="clear" w:color="auto" w:fill="C0C0C0"/>
          </w:tcPr>
          <w:p w:rsidR="008E1616" w:rsidRDefault="008E1616">
            <w:pPr>
              <w:pStyle w:val="Caaieiaieoaaeeoueaa"/>
              <w:widowControl/>
              <w:spacing w:before="120" w:after="120"/>
              <w:jc w:val="center"/>
            </w:pPr>
            <w:r>
              <w:rPr>
                <w:sz w:val="28"/>
              </w:rPr>
              <w:t>Дата</w:t>
            </w:r>
          </w:p>
        </w:tc>
      </w:tr>
      <w:tr w:rsidR="008E1616">
        <w:tc>
          <w:tcPr>
            <w:tcW w:w="1942" w:type="dxa"/>
            <w:tcBorders>
              <w:top w:val="single" w:sz="4" w:space="0" w:color="000000"/>
              <w:left w:val="single" w:sz="4" w:space="0" w:color="000000"/>
              <w:bottom w:val="single" w:sz="4" w:space="0" w:color="000000"/>
            </w:tcBorders>
            <w:shd w:val="clear" w:color="auto" w:fill="auto"/>
            <w:vAlign w:val="center"/>
          </w:tcPr>
          <w:p w:rsidR="008E1616" w:rsidRDefault="008E1616">
            <w:pPr>
              <w:pStyle w:val="23"/>
              <w:rPr>
                <w:sz w:val="28"/>
                <w:lang w:val="ru-RU"/>
              </w:rPr>
            </w:pPr>
            <w:r>
              <w:rPr>
                <w:sz w:val="28"/>
                <w:lang w:val="ru-RU"/>
              </w:rPr>
              <w:t>Документ подготовлен</w:t>
            </w:r>
          </w:p>
        </w:tc>
        <w:tc>
          <w:tcPr>
            <w:tcW w:w="252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r>
              <w:rPr>
                <w:rFonts w:ascii="Times New Roman" w:hAnsi="Times New Roman" w:cs="Times New Roman"/>
                <w:sz w:val="28"/>
                <w:lang w:val="ru-RU"/>
              </w:rPr>
              <w:t>Начальник отдела информационной безопасности</w:t>
            </w:r>
          </w:p>
        </w:tc>
        <w:tc>
          <w:tcPr>
            <w:tcW w:w="2160" w:type="dxa"/>
            <w:tcBorders>
              <w:top w:val="single" w:sz="4" w:space="0" w:color="000000"/>
              <w:left w:val="single" w:sz="4" w:space="0" w:color="000000"/>
              <w:bottom w:val="single" w:sz="4" w:space="0" w:color="000000"/>
            </w:tcBorders>
            <w:shd w:val="clear" w:color="auto" w:fill="auto"/>
            <w:vAlign w:val="center"/>
          </w:tcPr>
          <w:p w:rsidR="008E1616" w:rsidRDefault="008E1616">
            <w:pPr>
              <w:rPr>
                <w:rFonts w:ascii="Times New Roman" w:hAnsi="Times New Roman" w:cs="Times New Roman"/>
                <w:sz w:val="28"/>
                <w:lang w:val="ru-RU"/>
              </w:rPr>
            </w:pPr>
            <w:proofErr w:type="spellStart"/>
            <w:r>
              <w:rPr>
                <w:rFonts w:ascii="Times New Roman" w:hAnsi="Times New Roman" w:cs="Times New Roman"/>
                <w:sz w:val="28"/>
                <w:lang w:val="ru-RU"/>
              </w:rPr>
              <w:t>Белясников</w:t>
            </w:r>
            <w:proofErr w:type="spellEnd"/>
            <w:r>
              <w:rPr>
                <w:rFonts w:ascii="Times New Roman" w:hAnsi="Times New Roman" w:cs="Times New Roman"/>
                <w:sz w:val="28"/>
                <w:lang w:val="ru-RU"/>
              </w:rPr>
              <w:t xml:space="preserve"> А.В.</w:t>
            </w:r>
          </w:p>
        </w:tc>
        <w:tc>
          <w:tcPr>
            <w:tcW w:w="1980" w:type="dxa"/>
            <w:tcBorders>
              <w:top w:val="single" w:sz="4" w:space="0" w:color="000000"/>
              <w:left w:val="single" w:sz="4" w:space="0" w:color="000000"/>
              <w:bottom w:val="single" w:sz="4" w:space="0" w:color="000000"/>
            </w:tcBorders>
            <w:shd w:val="clear" w:color="auto" w:fill="auto"/>
            <w:vAlign w:val="center"/>
          </w:tcPr>
          <w:p w:rsidR="008E1616" w:rsidRDefault="008E1616">
            <w:pPr>
              <w:snapToGrid w:val="0"/>
              <w:rPr>
                <w:rFonts w:ascii="Times New Roman" w:hAnsi="Times New Roman" w:cs="Times New Roman"/>
                <w:sz w:val="28"/>
                <w:lang w:val="ru-RU"/>
              </w:rPr>
            </w:pPr>
          </w:p>
        </w:tc>
        <w:tc>
          <w:tcPr>
            <w:tcW w:w="9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1616" w:rsidRDefault="008E1616">
            <w:pPr>
              <w:pStyle w:val="23"/>
              <w:snapToGrid w:val="0"/>
              <w:rPr>
                <w:sz w:val="28"/>
                <w:lang w:val="ru-RU"/>
              </w:rPr>
            </w:pPr>
          </w:p>
        </w:tc>
      </w:tr>
    </w:tbl>
    <w:p w:rsidR="008E1616" w:rsidRDefault="008E1616">
      <w:pPr>
        <w:tabs>
          <w:tab w:val="left" w:pos="720"/>
        </w:tabs>
        <w:spacing w:line="360" w:lineRule="auto"/>
        <w:jc w:val="center"/>
        <w:rPr>
          <w:lang w:val="ru-RU"/>
        </w:rPr>
      </w:pPr>
    </w:p>
    <w:p w:rsidR="008E1616" w:rsidRDefault="008E1616">
      <w:pPr>
        <w:tabs>
          <w:tab w:val="left" w:pos="720"/>
        </w:tabs>
        <w:spacing w:line="360" w:lineRule="auto"/>
        <w:jc w:val="center"/>
        <w:rPr>
          <w:lang w:val="ru-RU"/>
        </w:rPr>
      </w:pPr>
    </w:p>
    <w:p w:rsidR="008E1616" w:rsidRDefault="008E1616">
      <w:pPr>
        <w:tabs>
          <w:tab w:val="left" w:pos="720"/>
        </w:tabs>
        <w:spacing w:line="360" w:lineRule="auto"/>
        <w:jc w:val="center"/>
        <w:rPr>
          <w:lang w:val="ru-RU"/>
        </w:rPr>
      </w:pPr>
    </w:p>
    <w:p w:rsidR="008E1616" w:rsidRDefault="008E1616">
      <w:pPr>
        <w:tabs>
          <w:tab w:val="left" w:pos="720"/>
        </w:tabs>
        <w:spacing w:line="360" w:lineRule="auto"/>
        <w:jc w:val="center"/>
        <w:rPr>
          <w:lang w:val="ru-RU"/>
        </w:rPr>
      </w:pPr>
    </w:p>
    <w:p w:rsidR="008E1616" w:rsidRDefault="008E1616">
      <w:pPr>
        <w:tabs>
          <w:tab w:val="left" w:pos="720"/>
        </w:tabs>
        <w:spacing w:line="360" w:lineRule="auto"/>
        <w:jc w:val="center"/>
        <w:rPr>
          <w:lang w:val="ru-RU"/>
        </w:rPr>
      </w:pPr>
    </w:p>
    <w:p w:rsidR="008E1616" w:rsidRDefault="008E1616">
      <w:pPr>
        <w:pageBreakBefore/>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36"/>
          <w:szCs w:val="36"/>
          <w:lang w:val="ru-RU"/>
        </w:rPr>
        <w:lastRenderedPageBreak/>
        <w:t>ИНФОРМАЦИЯ О ВЕРСИЯХ ДОКУМЕНТА</w:t>
      </w:r>
    </w:p>
    <w:tbl>
      <w:tblPr>
        <w:tblW w:w="0" w:type="auto"/>
        <w:tblInd w:w="70" w:type="dxa"/>
        <w:tblLayout w:type="fixed"/>
        <w:tblCellMar>
          <w:left w:w="70" w:type="dxa"/>
          <w:right w:w="70" w:type="dxa"/>
        </w:tblCellMar>
        <w:tblLook w:val="0000"/>
      </w:tblPr>
      <w:tblGrid>
        <w:gridCol w:w="709"/>
        <w:gridCol w:w="1418"/>
        <w:gridCol w:w="1275"/>
        <w:gridCol w:w="2977"/>
        <w:gridCol w:w="3007"/>
      </w:tblGrid>
      <w:tr w:rsidR="008E1616">
        <w:trPr>
          <w:trHeight w:val="1907"/>
          <w:tblHeader/>
        </w:trPr>
        <w:tc>
          <w:tcPr>
            <w:tcW w:w="709" w:type="dxa"/>
            <w:tcBorders>
              <w:top w:val="single" w:sz="8" w:space="0" w:color="000000"/>
              <w:left w:val="single" w:sz="8" w:space="0" w:color="000000"/>
              <w:bottom w:val="single" w:sz="8"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вер.</w:t>
            </w:r>
          </w:p>
        </w:tc>
        <w:tc>
          <w:tcPr>
            <w:tcW w:w="1418" w:type="dxa"/>
            <w:tcBorders>
              <w:top w:val="single" w:sz="8" w:space="0" w:color="000000"/>
              <w:left w:val="single" w:sz="4" w:space="0" w:color="000000"/>
              <w:bottom w:val="single" w:sz="8"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Дата создания версии</w:t>
            </w:r>
          </w:p>
        </w:tc>
        <w:tc>
          <w:tcPr>
            <w:tcW w:w="1275" w:type="dxa"/>
            <w:tcBorders>
              <w:top w:val="single" w:sz="8" w:space="0" w:color="000000"/>
              <w:left w:val="single" w:sz="4" w:space="0" w:color="000000"/>
              <w:bottom w:val="single" w:sz="8"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Кем создана версия</w:t>
            </w:r>
          </w:p>
        </w:tc>
        <w:tc>
          <w:tcPr>
            <w:tcW w:w="2977" w:type="dxa"/>
            <w:tcBorders>
              <w:top w:val="single" w:sz="8" w:space="0" w:color="000000"/>
              <w:left w:val="single" w:sz="4" w:space="0" w:color="000000"/>
              <w:bottom w:val="single" w:sz="8"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Краткое описание причин и состава изменений документа</w:t>
            </w:r>
          </w:p>
        </w:tc>
        <w:tc>
          <w:tcPr>
            <w:tcW w:w="3007" w:type="dxa"/>
            <w:tcBorders>
              <w:top w:val="single" w:sz="8" w:space="0" w:color="000000"/>
              <w:left w:val="single" w:sz="4" w:space="0" w:color="000000"/>
              <w:bottom w:val="single" w:sz="8" w:space="0" w:color="000000"/>
              <w:right w:val="single" w:sz="8" w:space="0" w:color="000000"/>
            </w:tcBorders>
            <w:shd w:val="clear" w:color="auto" w:fill="C0C0C0"/>
            <w:vAlign w:val="center"/>
          </w:tcPr>
          <w:p w:rsidR="008E1616" w:rsidRDefault="008E1616">
            <w:pPr>
              <w:tabs>
                <w:tab w:val="left" w:pos="720"/>
              </w:tabs>
              <w:spacing w:line="360" w:lineRule="auto"/>
              <w:jc w:val="center"/>
            </w:pPr>
            <w:r>
              <w:rPr>
                <w:rFonts w:ascii="Times New Roman" w:hAnsi="Times New Roman" w:cs="Times New Roman"/>
                <w:b/>
                <w:sz w:val="28"/>
                <w:szCs w:val="28"/>
                <w:lang w:val="ru-RU"/>
              </w:rPr>
              <w:t>Наименование файла</w:t>
            </w:r>
          </w:p>
        </w:tc>
      </w:tr>
      <w:tr w:rsidR="008E1616">
        <w:trPr>
          <w:cantSplit/>
        </w:trPr>
        <w:tc>
          <w:tcPr>
            <w:tcW w:w="709" w:type="dxa"/>
            <w:tcBorders>
              <w:top w:val="single" w:sz="8" w:space="0" w:color="000000"/>
              <w:left w:val="single" w:sz="8" w:space="0" w:color="000000"/>
              <w:bottom w:val="single" w:sz="4" w:space="0" w:color="000000"/>
            </w:tcBorders>
            <w:shd w:val="clear" w:color="auto" w:fill="auto"/>
            <w:vAlign w:val="center"/>
          </w:tcPr>
          <w:p w:rsidR="008E1616" w:rsidRDefault="008E1616">
            <w:pPr>
              <w:tabs>
                <w:tab w:val="left" w:pos="720"/>
              </w:tabs>
              <w:spacing w:line="360" w:lineRule="auto"/>
              <w:jc w:val="center"/>
            </w:pPr>
            <w:r>
              <w:rPr>
                <w:rFonts w:ascii="Times New Roman" w:hAnsi="Times New Roman" w:cs="Times New Roman"/>
                <w:sz w:val="28"/>
                <w:szCs w:val="28"/>
                <w:lang w:val="ru-RU"/>
              </w:rPr>
              <w:t>1.00</w:t>
            </w:r>
          </w:p>
        </w:tc>
        <w:tc>
          <w:tcPr>
            <w:tcW w:w="1418" w:type="dxa"/>
            <w:tcBorders>
              <w:top w:val="single" w:sz="8" w:space="0" w:color="000000"/>
              <w:left w:val="single" w:sz="4" w:space="0" w:color="000000"/>
              <w:bottom w:val="single" w:sz="4" w:space="0" w:color="000000"/>
            </w:tcBorders>
            <w:shd w:val="clear" w:color="auto" w:fill="auto"/>
            <w:vAlign w:val="center"/>
          </w:tcPr>
          <w:p w:rsidR="008E1616" w:rsidRDefault="008841A5">
            <w:pPr>
              <w:tabs>
                <w:tab w:val="left" w:pos="720"/>
              </w:tabs>
              <w:spacing w:line="360" w:lineRule="auto"/>
              <w:jc w:val="center"/>
              <w:rPr>
                <w:rFonts w:ascii="Times New Roman" w:hAnsi="Times New Roman" w:cs="Times New Roman"/>
                <w:sz w:val="28"/>
                <w:szCs w:val="28"/>
                <w:lang w:val="ru-RU"/>
              </w:rPr>
            </w:pPr>
            <w:r>
              <w:rPr>
                <w:rFonts w:cs="Times New Roman"/>
                <w:sz w:val="28"/>
                <w:szCs w:val="28"/>
                <w:lang w:val="ru-RU"/>
              </w:rPr>
              <w:fldChar w:fldCharType="begin"/>
            </w:r>
            <w:r w:rsidR="008E1616">
              <w:rPr>
                <w:rFonts w:cs="Times New Roman"/>
                <w:sz w:val="28"/>
                <w:szCs w:val="28"/>
                <w:lang w:val="ru-RU"/>
              </w:rPr>
              <w:instrText xml:space="preserve"> DOCPROPERTY "Дата создания текущей версии документа"</w:instrText>
            </w:r>
            <w:r>
              <w:rPr>
                <w:rFonts w:cs="Times New Roman"/>
                <w:sz w:val="28"/>
                <w:szCs w:val="28"/>
                <w:lang w:val="ru-RU"/>
              </w:rPr>
              <w:fldChar w:fldCharType="separate"/>
            </w:r>
            <w:r w:rsidR="008E1616">
              <w:rPr>
                <w:rFonts w:cs="Times New Roman"/>
                <w:sz w:val="28"/>
                <w:szCs w:val="28"/>
                <w:lang w:val="ru-RU"/>
              </w:rPr>
              <w:t>39722</w:t>
            </w:r>
            <w:r>
              <w:rPr>
                <w:rFonts w:cs="Times New Roman"/>
                <w:sz w:val="28"/>
                <w:szCs w:val="28"/>
                <w:lang w:val="ru-RU"/>
              </w:rPr>
              <w:fldChar w:fldCharType="end"/>
            </w:r>
          </w:p>
        </w:tc>
        <w:tc>
          <w:tcPr>
            <w:tcW w:w="1275" w:type="dxa"/>
            <w:tcBorders>
              <w:top w:val="single" w:sz="8"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center"/>
              <w:rPr>
                <w:rFonts w:ascii="Times New Roman" w:hAnsi="Times New Roman" w:cs="Times New Roman"/>
                <w:sz w:val="28"/>
                <w:szCs w:val="28"/>
                <w:lang w:val="ru-RU"/>
              </w:rPr>
            </w:pPr>
          </w:p>
        </w:tc>
        <w:tc>
          <w:tcPr>
            <w:tcW w:w="2977" w:type="dxa"/>
            <w:tcBorders>
              <w:top w:val="single" w:sz="8" w:space="0" w:color="000000"/>
              <w:left w:val="single" w:sz="4" w:space="0" w:color="000000"/>
              <w:bottom w:val="single" w:sz="4" w:space="0" w:color="000000"/>
            </w:tcBorders>
            <w:shd w:val="clear" w:color="auto" w:fill="auto"/>
            <w:vAlign w:val="center"/>
          </w:tcPr>
          <w:p w:rsidR="008E1616" w:rsidRDefault="008E1616">
            <w:pPr>
              <w:tabs>
                <w:tab w:val="left" w:pos="720"/>
              </w:tabs>
              <w:spacing w:line="360" w:lineRule="auto"/>
              <w:jc w:val="center"/>
            </w:pPr>
            <w:r>
              <w:rPr>
                <w:rFonts w:ascii="Times New Roman" w:hAnsi="Times New Roman" w:cs="Times New Roman"/>
                <w:sz w:val="28"/>
                <w:szCs w:val="28"/>
                <w:lang w:val="ru-RU"/>
              </w:rPr>
              <w:t>Начальная версии документа</w:t>
            </w:r>
          </w:p>
        </w:tc>
        <w:tc>
          <w:tcPr>
            <w:tcW w:w="3007" w:type="dxa"/>
            <w:tcBorders>
              <w:top w:val="single" w:sz="8" w:space="0" w:color="000000"/>
              <w:left w:val="single" w:sz="4" w:space="0" w:color="000000"/>
              <w:bottom w:val="single" w:sz="4" w:space="0" w:color="000000"/>
              <w:right w:val="single" w:sz="8" w:space="0" w:color="000000"/>
            </w:tcBorders>
            <w:shd w:val="clear" w:color="auto" w:fill="auto"/>
            <w:vAlign w:val="center"/>
          </w:tcPr>
          <w:p w:rsidR="008E1616" w:rsidRDefault="008841A5">
            <w:pPr>
              <w:tabs>
                <w:tab w:val="left" w:pos="720"/>
              </w:tabs>
              <w:spacing w:line="360" w:lineRule="auto"/>
              <w:jc w:val="center"/>
            </w:pPr>
            <w:r>
              <w:rPr>
                <w:rFonts w:cs="Times New Roman"/>
                <w:sz w:val="28"/>
                <w:szCs w:val="28"/>
                <w:lang w:val="ru-RU"/>
              </w:rPr>
              <w:fldChar w:fldCharType="begin"/>
            </w:r>
            <w:r w:rsidR="008E1616">
              <w:rPr>
                <w:rFonts w:cs="Times New Roman"/>
                <w:sz w:val="28"/>
                <w:szCs w:val="28"/>
                <w:lang w:val="ru-RU"/>
              </w:rPr>
              <w:instrText xml:space="preserve"> FILENAME </w:instrText>
            </w:r>
            <w:r>
              <w:rPr>
                <w:rFonts w:cs="Times New Roman"/>
                <w:sz w:val="28"/>
                <w:szCs w:val="28"/>
                <w:lang w:val="ru-RU"/>
              </w:rPr>
              <w:fldChar w:fldCharType="separate"/>
            </w:r>
            <w:r w:rsidR="008E1616">
              <w:rPr>
                <w:rFonts w:cs="Times New Roman"/>
                <w:sz w:val="28"/>
                <w:szCs w:val="28"/>
                <w:lang w:val="ru-RU"/>
              </w:rPr>
              <w:t>Политика ИБ_Пробизнес.doc</w:t>
            </w:r>
            <w:r>
              <w:rPr>
                <w:rFonts w:cs="Times New Roman"/>
                <w:sz w:val="28"/>
                <w:szCs w:val="28"/>
                <w:lang w:val="ru-RU"/>
              </w:rPr>
              <w:fldChar w:fldCharType="end"/>
            </w: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r w:rsidR="008E1616">
        <w:trPr>
          <w:cantSplit/>
        </w:trPr>
        <w:tc>
          <w:tcPr>
            <w:tcW w:w="709" w:type="dxa"/>
            <w:tcBorders>
              <w:top w:val="single" w:sz="4" w:space="0" w:color="000000"/>
              <w:left w:val="single" w:sz="8" w:space="0" w:color="000000"/>
              <w:bottom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418" w:type="dxa"/>
            <w:tcBorders>
              <w:top w:val="single" w:sz="4" w:space="0" w:color="000000"/>
              <w:left w:val="single" w:sz="4" w:space="0" w:color="000000"/>
              <w:bottom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1275" w:type="dxa"/>
            <w:tcBorders>
              <w:top w:val="single" w:sz="4" w:space="0" w:color="000000"/>
              <w:left w:val="single" w:sz="4" w:space="0" w:color="000000"/>
              <w:bottom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2977" w:type="dxa"/>
            <w:tcBorders>
              <w:top w:val="single" w:sz="4" w:space="0" w:color="000000"/>
              <w:left w:val="single" w:sz="4" w:space="0" w:color="000000"/>
              <w:bottom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c>
          <w:tcPr>
            <w:tcW w:w="3007" w:type="dxa"/>
            <w:tcBorders>
              <w:top w:val="single" w:sz="4" w:space="0" w:color="000000"/>
              <w:left w:val="single" w:sz="4" w:space="0" w:color="000000"/>
              <w:bottom w:val="single" w:sz="8" w:space="0" w:color="000000"/>
              <w:right w:val="single" w:sz="8"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lang w:val="en-US"/>
              </w:rPr>
            </w:pPr>
          </w:p>
        </w:tc>
      </w:tr>
    </w:tbl>
    <w:p w:rsidR="008E1616" w:rsidRDefault="008E1616">
      <w:pPr>
        <w:pageBreakBefore/>
        <w:tabs>
          <w:tab w:val="left" w:pos="720"/>
        </w:tabs>
        <w:spacing w:line="360" w:lineRule="auto"/>
        <w:jc w:val="center"/>
        <w:rPr>
          <w:rFonts w:ascii="Times New Roman" w:hAnsi="Times New Roman" w:cs="Times New Roman"/>
          <w:b/>
          <w:bCs/>
          <w:sz w:val="28"/>
          <w:szCs w:val="28"/>
          <w:lang w:val="ru-RU"/>
        </w:rPr>
      </w:pPr>
      <w:r>
        <w:rPr>
          <w:rFonts w:ascii="Times New Roman" w:hAnsi="Times New Roman" w:cs="Times New Roman"/>
          <w:b/>
          <w:sz w:val="36"/>
          <w:szCs w:val="36"/>
          <w:lang w:val="ru-RU"/>
        </w:rPr>
        <w:lastRenderedPageBreak/>
        <w:t>СВЯЗАННЫЕ ДОКУМЕНТЫ</w:t>
      </w:r>
    </w:p>
    <w:tbl>
      <w:tblPr>
        <w:tblW w:w="0" w:type="auto"/>
        <w:tblInd w:w="108" w:type="dxa"/>
        <w:tblLayout w:type="fixed"/>
        <w:tblLook w:val="0000"/>
      </w:tblPr>
      <w:tblGrid>
        <w:gridCol w:w="709"/>
        <w:gridCol w:w="5528"/>
        <w:gridCol w:w="3153"/>
      </w:tblGrid>
      <w:tr w:rsidR="008E1616">
        <w:trPr>
          <w:trHeight w:val="1921"/>
        </w:trPr>
        <w:tc>
          <w:tcPr>
            <w:tcW w:w="709" w:type="dxa"/>
            <w:tcBorders>
              <w:top w:val="single" w:sz="8" w:space="0" w:color="000000"/>
              <w:left w:val="single" w:sz="8" w:space="0" w:color="000000"/>
              <w:bottom w:val="single" w:sz="4"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w:t>
            </w:r>
          </w:p>
        </w:tc>
        <w:tc>
          <w:tcPr>
            <w:tcW w:w="5528" w:type="dxa"/>
            <w:tcBorders>
              <w:top w:val="single" w:sz="8" w:space="0" w:color="000000"/>
              <w:left w:val="single" w:sz="4" w:space="0" w:color="000000"/>
              <w:bottom w:val="single" w:sz="4"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Наименование документа</w:t>
            </w:r>
          </w:p>
        </w:tc>
        <w:tc>
          <w:tcPr>
            <w:tcW w:w="3153" w:type="dxa"/>
            <w:tcBorders>
              <w:top w:val="single" w:sz="8" w:space="0" w:color="000000"/>
              <w:left w:val="single" w:sz="4" w:space="0" w:color="000000"/>
              <w:bottom w:val="single" w:sz="4" w:space="0" w:color="000000"/>
              <w:right w:val="single" w:sz="8" w:space="0" w:color="000000"/>
            </w:tcBorders>
            <w:shd w:val="clear" w:color="auto" w:fill="C0C0C0"/>
            <w:vAlign w:val="center"/>
          </w:tcPr>
          <w:p w:rsidR="008E1616" w:rsidRDefault="008E1616">
            <w:pPr>
              <w:tabs>
                <w:tab w:val="left" w:pos="720"/>
              </w:tabs>
              <w:spacing w:line="360" w:lineRule="auto"/>
              <w:jc w:val="center"/>
            </w:pPr>
            <w:r>
              <w:rPr>
                <w:rFonts w:ascii="Times New Roman" w:hAnsi="Times New Roman" w:cs="Times New Roman"/>
                <w:b/>
                <w:bCs/>
                <w:sz w:val="28"/>
                <w:szCs w:val="28"/>
                <w:lang w:val="ru-RU"/>
              </w:rPr>
              <w:t>Наименование файла</w:t>
            </w: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c>
          <w:tcPr>
            <w:tcW w:w="709" w:type="dxa"/>
            <w:tcBorders>
              <w:top w:val="single" w:sz="4" w:space="0" w:color="000000"/>
              <w:left w:val="single" w:sz="8"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4"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r w:rsidR="008E1616">
        <w:trPr>
          <w:trHeight w:val="70"/>
        </w:trPr>
        <w:tc>
          <w:tcPr>
            <w:tcW w:w="709" w:type="dxa"/>
            <w:tcBorders>
              <w:top w:val="single" w:sz="4" w:space="0" w:color="000000"/>
              <w:left w:val="single" w:sz="8" w:space="0" w:color="000000"/>
              <w:bottom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5528" w:type="dxa"/>
            <w:tcBorders>
              <w:top w:val="single" w:sz="4" w:space="0" w:color="000000"/>
              <w:left w:val="single" w:sz="4" w:space="0" w:color="000000"/>
              <w:bottom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ru-RU"/>
              </w:rPr>
            </w:pPr>
          </w:p>
        </w:tc>
        <w:tc>
          <w:tcPr>
            <w:tcW w:w="3153" w:type="dxa"/>
            <w:tcBorders>
              <w:top w:val="single" w:sz="4" w:space="0" w:color="000000"/>
              <w:left w:val="single" w:sz="4" w:space="0" w:color="000000"/>
              <w:bottom w:val="single" w:sz="8" w:space="0" w:color="000000"/>
              <w:right w:val="single" w:sz="8" w:space="0" w:color="000000"/>
            </w:tcBorders>
            <w:shd w:val="clear" w:color="auto" w:fill="auto"/>
          </w:tcPr>
          <w:p w:rsidR="008E1616" w:rsidRDefault="008E1616">
            <w:pPr>
              <w:tabs>
                <w:tab w:val="left" w:pos="720"/>
              </w:tabs>
              <w:snapToGrid w:val="0"/>
              <w:spacing w:line="360" w:lineRule="auto"/>
              <w:jc w:val="center"/>
              <w:rPr>
                <w:rFonts w:ascii="Times New Roman" w:hAnsi="Times New Roman" w:cs="Times New Roman"/>
                <w:bCs/>
                <w:sz w:val="28"/>
                <w:szCs w:val="28"/>
                <w:lang w:val="en-US"/>
              </w:rPr>
            </w:pPr>
          </w:p>
        </w:tc>
      </w:tr>
    </w:tbl>
    <w:p w:rsidR="008E1616" w:rsidRDefault="008E1616">
      <w:pPr>
        <w:pageBreakBefore/>
        <w:tabs>
          <w:tab w:val="left" w:pos="720"/>
        </w:tabs>
        <w:spacing w:line="360" w:lineRule="auto"/>
        <w:jc w:val="center"/>
        <w:rPr>
          <w:rFonts w:ascii="Times New Roman" w:hAnsi="Times New Roman" w:cs="Times New Roman"/>
          <w:sz w:val="28"/>
          <w:szCs w:val="28"/>
          <w:lang w:val="ru-RU"/>
        </w:rPr>
      </w:pPr>
      <w:r>
        <w:rPr>
          <w:rFonts w:ascii="Times New Roman" w:hAnsi="Times New Roman" w:cs="Times New Roman"/>
          <w:b/>
          <w:sz w:val="36"/>
          <w:szCs w:val="36"/>
          <w:lang w:val="ru-RU"/>
        </w:rPr>
        <w:lastRenderedPageBreak/>
        <w:t>ПРИНЯТЫЕ СОКРАЩЕНИЯ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АБС – автоматизированная банковская система.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АКБ – акционерный коммерческий банк.</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АРМ – автоматизированное рабочее место.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АС – автоматизированная система.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БД – база данных.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БР – Банк России.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БС РФ – Банковская система Российской Федерации.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 государственный стандарт.</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 государственный стандарт России.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ЖЩ – жизненный цикл.</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ГК РФ – гражданский кодекс Российской Федерации.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ИБ – информационная безопасность.</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ИС – информационная система.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ИСО – международная организация по стандартизации.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ИТ – информационная технология.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МЭК – международная электротехническая комиссия.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НСД – несанкционированный доступ.</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ОАО – открытое акционерное общество.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 xml:space="preserve"> – подразделение Банка, ответственное за информационную безопасность.</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 – программное обеспечение.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СЗИ – система защиты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СКЗИ – средство криптографической защиты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СПД – сеть передачи данных.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СУБД – система управления базами данных.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СУИБ – система управления информационной безопасностью.</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ФЗ – федеральный закон.</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ЦБР – Центральный Банк России.</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ru-RU"/>
        </w:rPr>
        <w:lastRenderedPageBreak/>
        <w:t>ЭВМ</w:t>
      </w:r>
      <w:r>
        <w:rPr>
          <w:rFonts w:ascii="Times New Roman" w:hAnsi="Times New Roman" w:cs="Times New Roman"/>
          <w:sz w:val="28"/>
          <w:szCs w:val="28"/>
          <w:lang w:val="en-US"/>
        </w:rPr>
        <w:t xml:space="preserve"> – </w:t>
      </w:r>
      <w:r>
        <w:rPr>
          <w:rFonts w:ascii="Times New Roman" w:hAnsi="Times New Roman" w:cs="Times New Roman"/>
          <w:sz w:val="28"/>
          <w:szCs w:val="28"/>
          <w:lang w:val="ru-RU"/>
        </w:rPr>
        <w:t>электронная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вычислительная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машина</w:t>
      </w:r>
      <w:r>
        <w:rPr>
          <w:rFonts w:ascii="Times New Roman" w:hAnsi="Times New Roman" w:cs="Times New Roman"/>
          <w:sz w:val="28"/>
          <w:szCs w:val="28"/>
          <w:lang w:val="en-US"/>
        </w:rPr>
        <w:t>.</w:t>
      </w:r>
    </w:p>
    <w:p w:rsidR="008E1616" w:rsidRDefault="008E1616">
      <w:pPr>
        <w:tabs>
          <w:tab w:val="left" w:pos="1560"/>
        </w:tabs>
        <w:spacing w:line="360" w:lineRule="auto"/>
        <w:ind w:firstLine="567"/>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BCM  –</w:t>
      </w:r>
      <w:proofErr w:type="gramEnd"/>
      <w:r>
        <w:rPr>
          <w:rFonts w:ascii="Times New Roman" w:hAnsi="Times New Roman" w:cs="Times New Roman"/>
          <w:sz w:val="28"/>
          <w:szCs w:val="28"/>
          <w:lang w:val="en-US"/>
        </w:rPr>
        <w:t xml:space="preserve"> Business Continuity Management.</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BS – British Standard.</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BSI – British Standards Institute.</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COBIT – Control Objectives for Information and related Technology.</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IDS – Intrusion Detection System.</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 – International Standard.</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ISMS-T </w:t>
      </w:r>
      <w:proofErr w:type="gramStart"/>
      <w:r>
        <w:rPr>
          <w:rFonts w:ascii="Times New Roman" w:hAnsi="Times New Roman" w:cs="Times New Roman"/>
          <w:sz w:val="28"/>
          <w:szCs w:val="28"/>
          <w:lang w:val="en-US"/>
        </w:rPr>
        <w:t>–  Information</w:t>
      </w:r>
      <w:proofErr w:type="gramEnd"/>
      <w:r>
        <w:rPr>
          <w:rFonts w:ascii="Times New Roman" w:hAnsi="Times New Roman" w:cs="Times New Roman"/>
          <w:sz w:val="28"/>
          <w:szCs w:val="28"/>
          <w:lang w:val="en-US"/>
        </w:rPr>
        <w:t xml:space="preserve"> security management system. Requirements for telecommunications.</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ISO – International Organization for Standardization (</w:t>
      </w:r>
      <w:r>
        <w:rPr>
          <w:rFonts w:ascii="Times New Roman" w:hAnsi="Times New Roman" w:cs="Times New Roman"/>
          <w:sz w:val="28"/>
          <w:szCs w:val="28"/>
          <w:lang w:val="ru-RU"/>
        </w:rPr>
        <w:t>Международная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организация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по</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стандартизации</w:t>
      </w:r>
      <w:r>
        <w:rPr>
          <w:rFonts w:ascii="Times New Roman" w:hAnsi="Times New Roman" w:cs="Times New Roman"/>
          <w:sz w:val="28"/>
          <w:szCs w:val="28"/>
          <w:lang w:val="en-US"/>
        </w:rPr>
        <w:t>).</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ISO TR – International Organization for Standardization (</w:t>
      </w:r>
      <w:r>
        <w:rPr>
          <w:rFonts w:ascii="Times New Roman" w:hAnsi="Times New Roman" w:cs="Times New Roman"/>
          <w:sz w:val="28"/>
          <w:szCs w:val="28"/>
          <w:lang w:val="ru-RU"/>
        </w:rPr>
        <w:t>Международная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организация</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по</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стандартизации</w:t>
      </w:r>
      <w:r>
        <w:rPr>
          <w:rFonts w:ascii="Times New Roman" w:hAnsi="Times New Roman" w:cs="Times New Roman"/>
          <w:sz w:val="28"/>
          <w:szCs w:val="28"/>
          <w:lang w:val="en-US"/>
        </w:rPr>
        <w:t>).</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ITU-T – International Telecommunications Union - Telecommunications sector (</w:t>
      </w:r>
      <w:r>
        <w:rPr>
          <w:rFonts w:ascii="Times New Roman" w:hAnsi="Times New Roman" w:cs="Times New Roman"/>
          <w:sz w:val="28"/>
          <w:szCs w:val="28"/>
          <w:lang w:val="ru-RU"/>
        </w:rPr>
        <w:t>Международный</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союз</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электросвязи</w:t>
      </w:r>
      <w:r>
        <w:rPr>
          <w:rFonts w:ascii="Times New Roman" w:hAnsi="Times New Roman" w:cs="Times New Roman"/>
          <w:sz w:val="28"/>
          <w:szCs w:val="28"/>
          <w:lang w:val="en-US"/>
        </w:rPr>
        <w:t xml:space="preserve"> - </w:t>
      </w:r>
      <w:r>
        <w:rPr>
          <w:rFonts w:ascii="Times New Roman" w:hAnsi="Times New Roman" w:cs="Times New Roman"/>
          <w:sz w:val="28"/>
          <w:szCs w:val="28"/>
          <w:lang w:val="ru-RU"/>
        </w:rPr>
        <w:t>сектор</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телекоммуникаций</w:t>
      </w:r>
      <w:r>
        <w:rPr>
          <w:rFonts w:ascii="Times New Roman" w:hAnsi="Times New Roman" w:cs="Times New Roman"/>
          <w:sz w:val="28"/>
          <w:szCs w:val="28"/>
          <w:lang w:val="en-US"/>
        </w:rPr>
        <w:t>).</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OCTAVE – Operationally Critical Threat, Asset, and Vulnerability Evaluation.</w:t>
      </w:r>
    </w:p>
    <w:p w:rsidR="008E1616" w:rsidRDefault="008E1616">
      <w:pPr>
        <w:tabs>
          <w:tab w:val="left" w:pos="1560"/>
        </w:tabs>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PDCA – Plan, Do, Check, Act.</w:t>
      </w:r>
    </w:p>
    <w:p w:rsidR="008E1616" w:rsidRDefault="008E1616">
      <w:pPr>
        <w:tabs>
          <w:tab w:val="left" w:pos="1560"/>
        </w:tabs>
        <w:spacing w:line="360" w:lineRule="auto"/>
        <w:ind w:firstLine="567"/>
        <w:jc w:val="both"/>
        <w:rPr>
          <w:rFonts w:ascii="Times New Roman" w:hAnsi="Times New Roman" w:cs="Times New Roman"/>
          <w:lang w:val="en-US"/>
        </w:rPr>
      </w:pPr>
      <w:r>
        <w:rPr>
          <w:rFonts w:ascii="Times New Roman" w:hAnsi="Times New Roman" w:cs="Times New Roman"/>
          <w:sz w:val="28"/>
          <w:szCs w:val="28"/>
          <w:lang w:val="en-US"/>
        </w:rPr>
        <w:t>TR - Technical Regulation (</w:t>
      </w:r>
      <w:r>
        <w:rPr>
          <w:rFonts w:ascii="Times New Roman" w:hAnsi="Times New Roman" w:cs="Times New Roman"/>
          <w:sz w:val="28"/>
          <w:szCs w:val="28"/>
          <w:lang w:val="ru-RU"/>
        </w:rPr>
        <w:t>технические</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условия</w:t>
      </w:r>
      <w:r>
        <w:rPr>
          <w:rFonts w:ascii="Times New Roman" w:hAnsi="Times New Roman" w:cs="Times New Roman"/>
          <w:sz w:val="28"/>
          <w:szCs w:val="28"/>
          <w:lang w:val="en-US"/>
        </w:rPr>
        <w:t>).</w:t>
      </w:r>
    </w:p>
    <w:p w:rsidR="008E1616" w:rsidRDefault="008E1616">
      <w:pPr>
        <w:pStyle w:val="af9"/>
        <w:tabs>
          <w:tab w:val="left" w:pos="720"/>
        </w:tabs>
        <w:spacing w:line="360" w:lineRule="auto"/>
        <w:jc w:val="both"/>
        <w:rPr>
          <w:rFonts w:ascii="Times New Roman" w:hAnsi="Times New Roman" w:cs="Times New Roman"/>
          <w:lang w:val="en-US"/>
        </w:rPr>
      </w:pPr>
    </w:p>
    <w:p w:rsidR="008E1616" w:rsidRDefault="008E1616">
      <w:pPr>
        <w:sectPr w:rsidR="008E1616">
          <w:headerReference w:type="default" r:id="rId9"/>
          <w:pgSz w:w="11906" w:h="16838"/>
          <w:pgMar w:top="1440" w:right="851" w:bottom="1134" w:left="1701" w:header="709" w:footer="709" w:gutter="0"/>
          <w:cols w:space="720"/>
          <w:docGrid w:linePitch="600" w:charSpace="40960"/>
        </w:sectPr>
      </w:pPr>
    </w:p>
    <w:p w:rsidR="008E1616" w:rsidRDefault="008E1616">
      <w:pPr>
        <w:tabs>
          <w:tab w:val="left" w:pos="567"/>
        </w:tabs>
        <w:ind w:firstLine="567"/>
        <w:jc w:val="center"/>
        <w:rPr>
          <w:rFonts w:ascii="Times New Roman" w:hAnsi="Times New Roman" w:cs="Times New Roman"/>
          <w:sz w:val="28"/>
          <w:szCs w:val="28"/>
          <w:lang w:val="ru-RU"/>
        </w:rPr>
      </w:pPr>
      <w:r>
        <w:rPr>
          <w:rFonts w:ascii="Times New Roman" w:hAnsi="Times New Roman" w:cs="Times New Roman"/>
          <w:b/>
          <w:bCs/>
          <w:sz w:val="36"/>
          <w:szCs w:val="28"/>
          <w:lang w:val="ru-RU"/>
        </w:rPr>
        <w:lastRenderedPageBreak/>
        <w:t>Введение</w:t>
      </w:r>
    </w:p>
    <w:p w:rsidR="008E1616" w:rsidRDefault="008E1616">
      <w:pPr>
        <w:tabs>
          <w:tab w:val="left" w:pos="567"/>
        </w:tabs>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положениями Стандарта Банка России (БР) "Обеспечение Информационной Безопасности Банковской Системы Российской Федерации" основными целями деятельности Банка России являются развитие и укрепление Банковской Системы (БС) РФ, а также обеспечение эффективного и бесперебойного функционирования платежной системы РФ и повышение доверия к БС РФ в целом. Важнейшим условием реализации этих целей в Стандарте БР названо обеспечение необходимого уровня информационной безопасности (далее – ИБ) всех организаций БС РФ.</w:t>
      </w:r>
    </w:p>
    <w:p w:rsidR="008E1616" w:rsidRDefault="008E1616">
      <w:pPr>
        <w:tabs>
          <w:tab w:val="left" w:pos="567"/>
        </w:tabs>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 информационной безопасностью организации банковской системы РФ понимается состояние защищенности интересов (целей) организации БС РФ в условиях угроз в информационной сфере. </w:t>
      </w:r>
    </w:p>
    <w:p w:rsidR="008E1616" w:rsidRDefault="008E1616">
      <w:pPr>
        <w:tabs>
          <w:tab w:val="left" w:pos="567"/>
        </w:tabs>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Данное требование является актуальным для</w:t>
      </w:r>
      <w:r w:rsidR="008841A5">
        <w:rPr>
          <w:rFonts w:cs="Times New Roman"/>
          <w:sz w:val="28"/>
          <w:szCs w:val="28"/>
          <w:lang w:val="ru-RU"/>
        </w:rPr>
        <w:fldChar w:fldCharType="begin"/>
      </w:r>
      <w:r>
        <w:rPr>
          <w:rFonts w:cs="Times New Roman"/>
          <w:sz w:val="28"/>
          <w:szCs w:val="28"/>
          <w:lang w:val="ru-RU"/>
        </w:rPr>
        <w:instrText xml:space="preserve"> DOCPROPERTY "Наименование Фазы"</w:instrText>
      </w:r>
      <w:r w:rsidR="008841A5">
        <w:rPr>
          <w:rFonts w:cs="Times New Roman"/>
          <w:sz w:val="28"/>
          <w:szCs w:val="28"/>
          <w:lang w:val="ru-RU"/>
        </w:rPr>
        <w:fldChar w:fldCharType="separate"/>
      </w:r>
      <w:r>
        <w:rPr>
          <w:rFonts w:cs="Times New Roman"/>
          <w:sz w:val="28"/>
          <w:szCs w:val="28"/>
          <w:lang w:val="ru-RU"/>
        </w:rPr>
        <w:t xml:space="preserve"> ОАО АКБ "</w:t>
      </w:r>
      <w:proofErr w:type="spellStart"/>
      <w:r w:rsidR="0092163C">
        <w:rPr>
          <w:rFonts w:cs="Times New Roman"/>
          <w:sz w:val="28"/>
          <w:szCs w:val="28"/>
          <w:lang w:val="ru-RU"/>
        </w:rPr>
        <w:t>Унивбанк</w:t>
      </w:r>
      <w:proofErr w:type="spellEnd"/>
      <w:r>
        <w:rPr>
          <w:rFonts w:cs="Times New Roman"/>
          <w:sz w:val="28"/>
          <w:szCs w:val="28"/>
          <w:lang w:val="ru-RU"/>
        </w:rPr>
        <w:t>"</w:t>
      </w:r>
      <w:r w:rsidR="008841A5">
        <w:rPr>
          <w:rFonts w:cs="Times New Roman"/>
          <w:sz w:val="28"/>
          <w:szCs w:val="28"/>
          <w:lang w:val="ru-RU"/>
        </w:rPr>
        <w:fldChar w:fldCharType="end"/>
      </w:r>
      <w:r>
        <w:rPr>
          <w:rFonts w:ascii="Times New Roman" w:hAnsi="Times New Roman" w:cs="Times New Roman"/>
          <w:sz w:val="28"/>
          <w:szCs w:val="28"/>
          <w:lang w:val="ru-RU"/>
        </w:rPr>
        <w:t xml:space="preserve"> (далее – Банк) – кредитной организации, являющейся частью БС РФ.</w:t>
      </w:r>
    </w:p>
    <w:p w:rsidR="008E1616" w:rsidRDefault="008E1616">
      <w:pPr>
        <w:tabs>
          <w:tab w:val="left" w:pos="567"/>
        </w:tabs>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Актуальность обеспечения ИБ в целом обуславливается современными условиями ведения бизнеса, характеризующимися возрастающим уровнем конкуренции, глобализацией экономики, растущей зависимостью бизнес-процессов от информационных технологий, большими объемами информационных потоков, сложностью используемых технологий и большим количеством потенциальных угроз ИБ как случайного, так и преднамеренного характера, реализация которых может приводить к негативным последствиям для организации. </w:t>
      </w:r>
    </w:p>
    <w:p w:rsidR="008E1616" w:rsidRDefault="008E1616">
      <w:pPr>
        <w:tabs>
          <w:tab w:val="left" w:pos="567"/>
        </w:tabs>
        <w:ind w:firstLine="567"/>
        <w:jc w:val="both"/>
        <w:rPr>
          <w:rFonts w:ascii="Times New Roman" w:hAnsi="Times New Roman" w:cs="Times New Roman"/>
          <w:lang w:val="ru-RU"/>
        </w:rPr>
      </w:pPr>
      <w:r>
        <w:rPr>
          <w:rFonts w:ascii="Times New Roman" w:hAnsi="Times New Roman" w:cs="Times New Roman"/>
          <w:sz w:val="28"/>
          <w:szCs w:val="28"/>
          <w:lang w:val="ru-RU"/>
        </w:rPr>
        <w:t xml:space="preserve">Система управления ИБ Банка строится на основе управления рисками ИБ. </w:t>
      </w:r>
    </w:p>
    <w:p w:rsidR="008E1616" w:rsidRDefault="008E1616">
      <w:pPr>
        <w:tabs>
          <w:tab w:val="left" w:pos="720"/>
        </w:tabs>
        <w:spacing w:line="360" w:lineRule="auto"/>
        <w:jc w:val="both"/>
        <w:rPr>
          <w:rFonts w:ascii="Times New Roman" w:hAnsi="Times New Roman" w:cs="Times New Roman"/>
          <w:lang w:val="ru-RU"/>
        </w:rPr>
      </w:pPr>
    </w:p>
    <w:p w:rsidR="008E1616" w:rsidRPr="0092163C" w:rsidRDefault="008E1616">
      <w:pPr>
        <w:rPr>
          <w:lang w:val="ru-RU"/>
        </w:rPr>
        <w:sectPr w:rsidR="008E1616" w:rsidRPr="0092163C">
          <w:headerReference w:type="even" r:id="rId10"/>
          <w:headerReference w:type="default" r:id="rId11"/>
          <w:footerReference w:type="even" r:id="rId12"/>
          <w:footerReference w:type="default" r:id="rId13"/>
          <w:headerReference w:type="first" r:id="rId14"/>
          <w:footerReference w:type="first" r:id="rId15"/>
          <w:pgSz w:w="11906" w:h="16838"/>
          <w:pgMar w:top="1438" w:right="850" w:bottom="3403" w:left="1701" w:header="708" w:footer="708" w:gutter="0"/>
          <w:cols w:space="720"/>
          <w:docGrid w:linePitch="600" w:charSpace="40960"/>
        </w:sectPr>
      </w:pPr>
    </w:p>
    <w:p w:rsidR="008E1616" w:rsidRDefault="008E1616">
      <w:pPr>
        <w:pStyle w:val="1"/>
        <w:numPr>
          <w:ilvl w:val="0"/>
          <w:numId w:val="0"/>
        </w:numPr>
        <w:tabs>
          <w:tab w:val="left" w:pos="720"/>
        </w:tabs>
        <w:spacing w:before="0" w:after="0" w:line="360" w:lineRule="auto"/>
        <w:ind w:left="432"/>
        <w:jc w:val="center"/>
      </w:pPr>
      <w:bookmarkStart w:id="0" w:name="__RefHeading___Toc222915943"/>
      <w:bookmarkEnd w:id="0"/>
      <w:r>
        <w:rPr>
          <w:rFonts w:ascii="Times New Roman" w:hAnsi="Times New Roman" w:cs="Times New Roman"/>
          <w:sz w:val="36"/>
          <w:szCs w:val="36"/>
        </w:rPr>
        <w:lastRenderedPageBreak/>
        <w:t>Оглавление</w:t>
      </w:r>
    </w:p>
    <w:p w:rsidR="008E1616" w:rsidRDefault="008841A5">
      <w:pPr>
        <w:pStyle w:val="1a"/>
        <w:tabs>
          <w:tab w:val="right" w:leader="dot" w:pos="9345"/>
        </w:tabs>
      </w:pPr>
      <w:r>
        <w:fldChar w:fldCharType="begin"/>
      </w:r>
      <w:r w:rsidR="008E1616">
        <w:instrText xml:space="preserve"> TOC \o "1-3" \h \z \u </w:instrText>
      </w:r>
      <w:r>
        <w:fldChar w:fldCharType="separate"/>
      </w:r>
      <w:hyperlink w:anchor="__RefHeading___Toc222915943" w:history="1">
        <w:r w:rsidR="008E1616">
          <w:rPr>
            <w:sz w:val="36"/>
            <w:szCs w:val="28"/>
            <w:lang w:val="ru-RU"/>
          </w:rPr>
          <w:t>Оглавление</w:t>
        </w:r>
        <w:r w:rsidR="008E1616">
          <w:rPr>
            <w:lang w:val="ru-RU"/>
          </w:rPr>
          <w:tab/>
          <w:t>8</w:t>
        </w:r>
      </w:hyperlink>
    </w:p>
    <w:p w:rsidR="008E1616" w:rsidRDefault="008841A5">
      <w:pPr>
        <w:pStyle w:val="1a"/>
        <w:tabs>
          <w:tab w:val="left" w:pos="601"/>
          <w:tab w:val="right" w:leader="dot" w:pos="9345"/>
        </w:tabs>
      </w:pPr>
      <w:hyperlink w:anchor="__RefHeading___Toc222915944" w:history="1">
        <w:r w:rsidR="008E1616">
          <w:rPr>
            <w:szCs w:val="36"/>
            <w:lang w:val="ru-RU"/>
          </w:rPr>
          <w:t>1.</w:t>
        </w:r>
        <w:r w:rsidR="008E1616">
          <w:rPr>
            <w:b w:val="0"/>
            <w:sz w:val="24"/>
            <w:szCs w:val="24"/>
            <w:lang w:val="ru-RU"/>
          </w:rPr>
          <w:tab/>
        </w:r>
        <w:r w:rsidR="008E1616">
          <w:rPr>
            <w:szCs w:val="36"/>
            <w:lang w:val="ru-RU"/>
          </w:rPr>
          <w:t>Назначение документа</w:t>
        </w:r>
        <w:r w:rsidR="008E1616">
          <w:rPr>
            <w:lang w:val="ru-RU"/>
          </w:rPr>
          <w:tab/>
          <w:t>9</w:t>
        </w:r>
      </w:hyperlink>
    </w:p>
    <w:p w:rsidR="008E1616" w:rsidRDefault="008841A5">
      <w:pPr>
        <w:pStyle w:val="23"/>
        <w:tabs>
          <w:tab w:val="left" w:pos="800"/>
          <w:tab w:val="right" w:leader="dot" w:pos="9345"/>
        </w:tabs>
      </w:pPr>
      <w:hyperlink w:anchor="__RefHeading___Toc222915945" w:history="1">
        <w:r w:rsidR="008E1616">
          <w:rPr>
            <w:szCs w:val="32"/>
            <w:lang w:val="ru-RU"/>
          </w:rPr>
          <w:t>1.1.</w:t>
        </w:r>
        <w:r w:rsidR="008E1616">
          <w:rPr>
            <w:szCs w:val="24"/>
            <w:lang w:val="ru-RU"/>
          </w:rPr>
          <w:tab/>
        </w:r>
        <w:r w:rsidR="008E1616">
          <w:rPr>
            <w:szCs w:val="32"/>
            <w:lang w:val="ru-RU"/>
          </w:rPr>
          <w:t>Область действия</w:t>
        </w:r>
        <w:r w:rsidR="008E1616">
          <w:rPr>
            <w:lang w:val="ru-RU"/>
          </w:rPr>
          <w:tab/>
          <w:t>9</w:t>
        </w:r>
      </w:hyperlink>
    </w:p>
    <w:p w:rsidR="008E1616" w:rsidRDefault="008841A5">
      <w:pPr>
        <w:pStyle w:val="23"/>
        <w:tabs>
          <w:tab w:val="left" w:pos="800"/>
          <w:tab w:val="right" w:leader="dot" w:pos="9345"/>
        </w:tabs>
      </w:pPr>
      <w:hyperlink w:anchor="__RefHeading___Toc222915946" w:history="1">
        <w:r w:rsidR="008E1616">
          <w:rPr>
            <w:szCs w:val="32"/>
            <w:lang w:val="ru-RU"/>
          </w:rPr>
          <w:t>1.2.</w:t>
        </w:r>
        <w:r w:rsidR="008E1616">
          <w:rPr>
            <w:szCs w:val="24"/>
            <w:lang w:val="ru-RU"/>
          </w:rPr>
          <w:tab/>
        </w:r>
        <w:r w:rsidR="008E1616">
          <w:rPr>
            <w:szCs w:val="32"/>
            <w:lang w:val="ru-RU"/>
          </w:rPr>
          <w:t>Термины и определения</w:t>
        </w:r>
        <w:r w:rsidR="008E1616">
          <w:rPr>
            <w:lang w:val="ru-RU"/>
          </w:rPr>
          <w:tab/>
          <w:t>9</w:t>
        </w:r>
      </w:hyperlink>
    </w:p>
    <w:p w:rsidR="008E1616" w:rsidRDefault="008841A5">
      <w:pPr>
        <w:pStyle w:val="1a"/>
        <w:tabs>
          <w:tab w:val="left" w:pos="601"/>
          <w:tab w:val="right" w:leader="dot" w:pos="9345"/>
        </w:tabs>
      </w:pPr>
      <w:hyperlink w:anchor="__RefHeading___Toc222915947" w:history="1">
        <w:r w:rsidR="008E1616">
          <w:rPr>
            <w:szCs w:val="36"/>
            <w:lang w:val="ru-RU"/>
          </w:rPr>
          <w:t>2.</w:t>
        </w:r>
        <w:r w:rsidR="008E1616">
          <w:rPr>
            <w:b w:val="0"/>
            <w:sz w:val="24"/>
            <w:szCs w:val="24"/>
            <w:lang w:val="ru-RU"/>
          </w:rPr>
          <w:tab/>
        </w:r>
        <w:r w:rsidR="008E1616">
          <w:rPr>
            <w:szCs w:val="36"/>
            <w:lang w:val="ru-RU"/>
          </w:rPr>
          <w:t>Концепция обеспечения ИБ</w:t>
        </w:r>
        <w:r w:rsidR="008E1616">
          <w:rPr>
            <w:lang w:val="ru-RU"/>
          </w:rPr>
          <w:tab/>
          <w:t>15</w:t>
        </w:r>
      </w:hyperlink>
    </w:p>
    <w:p w:rsidR="008E1616" w:rsidRDefault="008841A5">
      <w:pPr>
        <w:pStyle w:val="23"/>
        <w:tabs>
          <w:tab w:val="left" w:pos="800"/>
          <w:tab w:val="right" w:leader="dot" w:pos="9345"/>
        </w:tabs>
      </w:pPr>
      <w:hyperlink w:anchor="__RefHeading___Toc222915948" w:history="1">
        <w:r w:rsidR="008E1616">
          <w:rPr>
            <w:szCs w:val="32"/>
            <w:lang w:val="ru-RU"/>
          </w:rPr>
          <w:t>2.1.</w:t>
        </w:r>
        <w:r w:rsidR="008E1616">
          <w:rPr>
            <w:szCs w:val="24"/>
            <w:lang w:val="ru-RU"/>
          </w:rPr>
          <w:tab/>
        </w:r>
        <w:r w:rsidR="008E1616">
          <w:rPr>
            <w:szCs w:val="32"/>
            <w:lang w:val="ru-RU"/>
          </w:rPr>
          <w:t>Цели и задачи обеспечения ИБ</w:t>
        </w:r>
        <w:r w:rsidR="008E1616">
          <w:rPr>
            <w:lang w:val="ru-RU"/>
          </w:rPr>
          <w:tab/>
          <w:t>15</w:t>
        </w:r>
      </w:hyperlink>
    </w:p>
    <w:p w:rsidR="008E1616" w:rsidRDefault="008841A5">
      <w:pPr>
        <w:pStyle w:val="23"/>
        <w:tabs>
          <w:tab w:val="left" w:pos="800"/>
          <w:tab w:val="right" w:leader="dot" w:pos="9345"/>
        </w:tabs>
      </w:pPr>
      <w:hyperlink w:anchor="__RefHeading___Toc222915949" w:history="1">
        <w:r w:rsidR="008E1616">
          <w:rPr>
            <w:szCs w:val="32"/>
            <w:lang w:val="ru-RU"/>
          </w:rPr>
          <w:t>2.2.</w:t>
        </w:r>
        <w:r w:rsidR="008E1616">
          <w:rPr>
            <w:szCs w:val="24"/>
            <w:lang w:val="ru-RU"/>
          </w:rPr>
          <w:tab/>
        </w:r>
        <w:r w:rsidR="008E1616">
          <w:rPr>
            <w:szCs w:val="32"/>
            <w:lang w:val="ru-RU"/>
          </w:rPr>
          <w:t>Стратегия обеспечения ИБ</w:t>
        </w:r>
        <w:r w:rsidR="008E1616">
          <w:rPr>
            <w:lang w:val="ru-RU"/>
          </w:rPr>
          <w:tab/>
          <w:t>15</w:t>
        </w:r>
      </w:hyperlink>
    </w:p>
    <w:p w:rsidR="008E1616" w:rsidRDefault="008841A5">
      <w:pPr>
        <w:pStyle w:val="23"/>
        <w:tabs>
          <w:tab w:val="left" w:pos="800"/>
          <w:tab w:val="right" w:leader="dot" w:pos="9345"/>
        </w:tabs>
      </w:pPr>
      <w:hyperlink w:anchor="__RefHeading___Toc222915950" w:history="1">
        <w:r w:rsidR="008E1616">
          <w:rPr>
            <w:szCs w:val="32"/>
            <w:lang w:val="ru-RU"/>
          </w:rPr>
          <w:t>2.3.</w:t>
        </w:r>
        <w:r w:rsidR="008E1616">
          <w:rPr>
            <w:szCs w:val="24"/>
            <w:lang w:val="ru-RU"/>
          </w:rPr>
          <w:tab/>
        </w:r>
        <w:r w:rsidR="008E1616">
          <w:rPr>
            <w:szCs w:val="32"/>
            <w:lang w:val="ru-RU"/>
          </w:rPr>
          <w:t>Законодательная основа обеспечения ИБ</w:t>
        </w:r>
        <w:r w:rsidR="008E1616">
          <w:rPr>
            <w:lang w:val="ru-RU"/>
          </w:rPr>
          <w:tab/>
          <w:t>17</w:t>
        </w:r>
      </w:hyperlink>
    </w:p>
    <w:p w:rsidR="008E1616" w:rsidRDefault="008841A5">
      <w:pPr>
        <w:pStyle w:val="23"/>
        <w:tabs>
          <w:tab w:val="left" w:pos="800"/>
          <w:tab w:val="right" w:leader="dot" w:pos="9345"/>
        </w:tabs>
      </w:pPr>
      <w:hyperlink w:anchor="__RefHeading___Toc222915951" w:history="1">
        <w:r w:rsidR="008E1616">
          <w:rPr>
            <w:szCs w:val="32"/>
            <w:lang w:val="ru-RU"/>
          </w:rPr>
          <w:t>2.4.</w:t>
        </w:r>
        <w:r w:rsidR="008E1616">
          <w:rPr>
            <w:szCs w:val="24"/>
            <w:lang w:val="ru-RU"/>
          </w:rPr>
          <w:tab/>
        </w:r>
        <w:r w:rsidR="008E1616">
          <w:rPr>
            <w:szCs w:val="32"/>
            <w:lang w:val="ru-RU"/>
          </w:rPr>
          <w:t>Основные понятия</w:t>
        </w:r>
        <w:r w:rsidR="008E1616">
          <w:rPr>
            <w:lang w:val="ru-RU"/>
          </w:rPr>
          <w:tab/>
          <w:t>18</w:t>
        </w:r>
      </w:hyperlink>
    </w:p>
    <w:p w:rsidR="008E1616" w:rsidRDefault="008841A5">
      <w:pPr>
        <w:pStyle w:val="1a"/>
        <w:tabs>
          <w:tab w:val="left" w:pos="601"/>
          <w:tab w:val="right" w:leader="dot" w:pos="9345"/>
        </w:tabs>
      </w:pPr>
      <w:hyperlink w:anchor="__RefHeading___Toc222915952" w:history="1">
        <w:r w:rsidR="008E1616">
          <w:rPr>
            <w:szCs w:val="36"/>
            <w:lang w:val="ru-RU"/>
          </w:rPr>
          <w:t>3.</w:t>
        </w:r>
        <w:r w:rsidR="008E1616">
          <w:rPr>
            <w:b w:val="0"/>
            <w:sz w:val="24"/>
            <w:szCs w:val="24"/>
            <w:lang w:val="ru-RU"/>
          </w:rPr>
          <w:tab/>
        </w:r>
        <w:r w:rsidR="008E1616">
          <w:rPr>
            <w:szCs w:val="36"/>
            <w:lang w:val="ru-RU"/>
          </w:rPr>
          <w:t>Характеристика объекта защиты</w:t>
        </w:r>
        <w:r w:rsidR="008E1616">
          <w:rPr>
            <w:lang w:val="ru-RU"/>
          </w:rPr>
          <w:tab/>
          <w:t>22</w:t>
        </w:r>
      </w:hyperlink>
    </w:p>
    <w:p w:rsidR="008E1616" w:rsidRDefault="008841A5">
      <w:pPr>
        <w:pStyle w:val="23"/>
        <w:tabs>
          <w:tab w:val="left" w:pos="800"/>
          <w:tab w:val="right" w:leader="dot" w:pos="9345"/>
        </w:tabs>
      </w:pPr>
      <w:hyperlink w:anchor="__RefHeading___Toc222915953" w:history="1">
        <w:r w:rsidR="008E1616">
          <w:rPr>
            <w:szCs w:val="32"/>
            <w:lang w:val="ru-RU"/>
          </w:rPr>
          <w:t>3.1.</w:t>
        </w:r>
        <w:r w:rsidR="008E1616">
          <w:rPr>
            <w:szCs w:val="24"/>
            <w:lang w:val="ru-RU"/>
          </w:rPr>
          <w:tab/>
        </w:r>
        <w:r w:rsidR="008E1616">
          <w:rPr>
            <w:szCs w:val="32"/>
            <w:lang w:val="ru-RU"/>
          </w:rPr>
          <w:t>Модель угроз безопасности</w:t>
        </w:r>
        <w:r w:rsidR="008E1616">
          <w:rPr>
            <w:lang w:val="ru-RU"/>
          </w:rPr>
          <w:tab/>
          <w:t>22</w:t>
        </w:r>
      </w:hyperlink>
    </w:p>
    <w:p w:rsidR="008E1616" w:rsidRDefault="008841A5">
      <w:pPr>
        <w:pStyle w:val="23"/>
        <w:tabs>
          <w:tab w:val="left" w:pos="800"/>
          <w:tab w:val="right" w:leader="dot" w:pos="9345"/>
        </w:tabs>
      </w:pPr>
      <w:hyperlink w:anchor="__RefHeading___Toc222915954" w:history="1">
        <w:r w:rsidR="008E1616">
          <w:rPr>
            <w:szCs w:val="32"/>
            <w:lang w:val="ru-RU"/>
          </w:rPr>
          <w:t>3.2.</w:t>
        </w:r>
        <w:r w:rsidR="008E1616">
          <w:rPr>
            <w:szCs w:val="24"/>
            <w:lang w:val="ru-RU"/>
          </w:rPr>
          <w:tab/>
        </w:r>
        <w:r w:rsidR="008E1616">
          <w:rPr>
            <w:szCs w:val="32"/>
            <w:lang w:val="ru-RU"/>
          </w:rPr>
          <w:t>Модель нарушителя</w:t>
        </w:r>
        <w:r w:rsidR="008E1616">
          <w:rPr>
            <w:lang w:val="ru-RU"/>
          </w:rPr>
          <w:tab/>
          <w:t>31</w:t>
        </w:r>
      </w:hyperlink>
    </w:p>
    <w:p w:rsidR="008E1616" w:rsidRDefault="008841A5">
      <w:pPr>
        <w:pStyle w:val="1a"/>
        <w:tabs>
          <w:tab w:val="left" w:pos="601"/>
          <w:tab w:val="right" w:leader="dot" w:pos="9345"/>
        </w:tabs>
      </w:pPr>
      <w:hyperlink w:anchor="__RefHeading___Toc222915955" w:history="1">
        <w:r w:rsidR="008E1616">
          <w:rPr>
            <w:szCs w:val="36"/>
            <w:lang w:val="ru-RU"/>
          </w:rPr>
          <w:t>4.</w:t>
        </w:r>
        <w:r w:rsidR="008E1616">
          <w:rPr>
            <w:b w:val="0"/>
            <w:sz w:val="24"/>
            <w:szCs w:val="24"/>
            <w:lang w:val="ru-RU"/>
          </w:rPr>
          <w:tab/>
        </w:r>
        <w:r w:rsidR="008E1616">
          <w:rPr>
            <w:szCs w:val="36"/>
            <w:lang w:val="ru-RU"/>
          </w:rPr>
          <w:t>Аспекты обеспечения Информационной Безопасности</w:t>
        </w:r>
        <w:r w:rsidR="008E1616">
          <w:rPr>
            <w:lang w:val="ru-RU"/>
          </w:rPr>
          <w:tab/>
          <w:t>37</w:t>
        </w:r>
      </w:hyperlink>
    </w:p>
    <w:p w:rsidR="008E1616" w:rsidRDefault="008841A5">
      <w:pPr>
        <w:pStyle w:val="23"/>
        <w:tabs>
          <w:tab w:val="left" w:pos="800"/>
          <w:tab w:val="right" w:leader="dot" w:pos="9345"/>
        </w:tabs>
      </w:pPr>
      <w:hyperlink w:anchor="__RefHeading___Toc222915956" w:history="1">
        <w:r w:rsidR="008E1616">
          <w:rPr>
            <w:szCs w:val="32"/>
            <w:lang w:val="ru-RU"/>
          </w:rPr>
          <w:t>4.1.</w:t>
        </w:r>
        <w:r w:rsidR="008E1616">
          <w:rPr>
            <w:szCs w:val="24"/>
            <w:lang w:val="ru-RU"/>
          </w:rPr>
          <w:tab/>
        </w:r>
        <w:r w:rsidR="008E1616">
          <w:rPr>
            <w:szCs w:val="32"/>
            <w:lang w:val="ru-RU"/>
          </w:rPr>
          <w:t>Политика Информационной Безопасности</w:t>
        </w:r>
        <w:r w:rsidR="008E1616">
          <w:rPr>
            <w:lang w:val="ru-RU"/>
          </w:rPr>
          <w:tab/>
          <w:t>37</w:t>
        </w:r>
      </w:hyperlink>
    </w:p>
    <w:p w:rsidR="008E1616" w:rsidRDefault="008841A5">
      <w:pPr>
        <w:pStyle w:val="23"/>
        <w:tabs>
          <w:tab w:val="left" w:pos="800"/>
          <w:tab w:val="right" w:leader="dot" w:pos="9345"/>
        </w:tabs>
      </w:pPr>
      <w:hyperlink w:anchor="__RefHeading___Toc222915957" w:history="1">
        <w:r w:rsidR="008E1616">
          <w:rPr>
            <w:szCs w:val="32"/>
            <w:lang w:val="ru-RU"/>
          </w:rPr>
          <w:t>4.2.</w:t>
        </w:r>
        <w:r w:rsidR="008E1616">
          <w:rPr>
            <w:szCs w:val="24"/>
            <w:lang w:val="ru-RU"/>
          </w:rPr>
          <w:tab/>
        </w:r>
        <w:r w:rsidR="008E1616">
          <w:rPr>
            <w:szCs w:val="32"/>
            <w:lang w:val="ru-RU"/>
          </w:rPr>
          <w:t>Организационные аспекты обеспечения ИБ</w:t>
        </w:r>
        <w:r w:rsidR="008E1616">
          <w:rPr>
            <w:lang w:val="ru-RU"/>
          </w:rPr>
          <w:tab/>
          <w:t>38</w:t>
        </w:r>
      </w:hyperlink>
    </w:p>
    <w:p w:rsidR="008E1616" w:rsidRDefault="008841A5">
      <w:pPr>
        <w:pStyle w:val="23"/>
        <w:tabs>
          <w:tab w:val="left" w:pos="800"/>
          <w:tab w:val="right" w:leader="dot" w:pos="9345"/>
        </w:tabs>
      </w:pPr>
      <w:hyperlink w:anchor="__RefHeading___Toc222915958" w:history="1">
        <w:r w:rsidR="008E1616">
          <w:rPr>
            <w:szCs w:val="32"/>
            <w:lang w:val="ru-RU"/>
          </w:rPr>
          <w:t>4.3.</w:t>
        </w:r>
        <w:r w:rsidR="008E1616">
          <w:rPr>
            <w:szCs w:val="24"/>
            <w:lang w:val="ru-RU"/>
          </w:rPr>
          <w:tab/>
        </w:r>
        <w:r w:rsidR="008E1616">
          <w:rPr>
            <w:szCs w:val="32"/>
            <w:lang w:val="ru-RU"/>
          </w:rPr>
          <w:t>Управление активами</w:t>
        </w:r>
        <w:r w:rsidR="008E1616">
          <w:rPr>
            <w:lang w:val="ru-RU"/>
          </w:rPr>
          <w:tab/>
          <w:t>42</w:t>
        </w:r>
      </w:hyperlink>
    </w:p>
    <w:p w:rsidR="008E1616" w:rsidRDefault="008841A5">
      <w:pPr>
        <w:pStyle w:val="23"/>
        <w:tabs>
          <w:tab w:val="left" w:pos="800"/>
          <w:tab w:val="right" w:leader="dot" w:pos="9345"/>
        </w:tabs>
      </w:pPr>
      <w:hyperlink w:anchor="__RefHeading___Toc222915959" w:history="1">
        <w:r w:rsidR="008E1616">
          <w:rPr>
            <w:szCs w:val="32"/>
            <w:lang w:val="ru-RU"/>
          </w:rPr>
          <w:t>4.4.</w:t>
        </w:r>
        <w:r w:rsidR="008E1616">
          <w:rPr>
            <w:szCs w:val="24"/>
            <w:lang w:val="ru-RU"/>
          </w:rPr>
          <w:tab/>
        </w:r>
        <w:r w:rsidR="008E1616">
          <w:rPr>
            <w:szCs w:val="32"/>
            <w:lang w:val="ru-RU"/>
          </w:rPr>
          <w:t>Безопасность, связанная с персоналом</w:t>
        </w:r>
        <w:r w:rsidR="008E1616">
          <w:rPr>
            <w:lang w:val="ru-RU"/>
          </w:rPr>
          <w:tab/>
          <w:t>45</w:t>
        </w:r>
      </w:hyperlink>
    </w:p>
    <w:p w:rsidR="008E1616" w:rsidRDefault="008841A5">
      <w:pPr>
        <w:pStyle w:val="23"/>
        <w:tabs>
          <w:tab w:val="left" w:pos="800"/>
          <w:tab w:val="right" w:leader="dot" w:pos="9345"/>
        </w:tabs>
      </w:pPr>
      <w:hyperlink w:anchor="__RefHeading___Toc222915960" w:history="1">
        <w:r w:rsidR="008E1616">
          <w:rPr>
            <w:szCs w:val="32"/>
            <w:lang w:val="ru-RU"/>
          </w:rPr>
          <w:t>4.5.</w:t>
        </w:r>
        <w:r w:rsidR="008E1616">
          <w:rPr>
            <w:szCs w:val="24"/>
            <w:lang w:val="ru-RU"/>
          </w:rPr>
          <w:tab/>
        </w:r>
        <w:r w:rsidR="008E1616">
          <w:rPr>
            <w:szCs w:val="32"/>
            <w:lang w:val="ru-RU"/>
          </w:rPr>
          <w:t>Физическая безопасность</w:t>
        </w:r>
        <w:r w:rsidR="008E1616">
          <w:rPr>
            <w:lang w:val="ru-RU"/>
          </w:rPr>
          <w:tab/>
          <w:t>48</w:t>
        </w:r>
      </w:hyperlink>
    </w:p>
    <w:p w:rsidR="008E1616" w:rsidRDefault="008841A5">
      <w:pPr>
        <w:pStyle w:val="23"/>
        <w:tabs>
          <w:tab w:val="left" w:pos="800"/>
          <w:tab w:val="right" w:leader="dot" w:pos="9345"/>
        </w:tabs>
      </w:pPr>
      <w:hyperlink w:anchor="__RefHeading___Toc222915961" w:history="1">
        <w:r w:rsidR="008E1616">
          <w:rPr>
            <w:szCs w:val="32"/>
            <w:lang w:val="ru-RU"/>
          </w:rPr>
          <w:t>4.6.</w:t>
        </w:r>
        <w:r w:rsidR="008E1616">
          <w:rPr>
            <w:szCs w:val="24"/>
            <w:lang w:val="ru-RU"/>
          </w:rPr>
          <w:tab/>
        </w:r>
        <w:r w:rsidR="008E1616">
          <w:rPr>
            <w:szCs w:val="32"/>
            <w:lang w:val="ru-RU"/>
          </w:rPr>
          <w:t>Обеспечение ИБ при эксплуатации</w:t>
        </w:r>
        <w:r w:rsidR="008E1616">
          <w:rPr>
            <w:lang w:val="ru-RU"/>
          </w:rPr>
          <w:tab/>
          <w:t>51</w:t>
        </w:r>
      </w:hyperlink>
    </w:p>
    <w:p w:rsidR="008E1616" w:rsidRDefault="008841A5">
      <w:pPr>
        <w:pStyle w:val="23"/>
        <w:tabs>
          <w:tab w:val="left" w:pos="800"/>
          <w:tab w:val="right" w:leader="dot" w:pos="9345"/>
        </w:tabs>
      </w:pPr>
      <w:hyperlink w:anchor="__RefHeading___Toc222915962" w:history="1">
        <w:r w:rsidR="008E1616">
          <w:rPr>
            <w:szCs w:val="32"/>
            <w:lang w:val="ru-RU"/>
          </w:rPr>
          <w:t>4.7.</w:t>
        </w:r>
        <w:r w:rsidR="008E1616">
          <w:rPr>
            <w:szCs w:val="24"/>
            <w:lang w:val="ru-RU"/>
          </w:rPr>
          <w:tab/>
        </w:r>
        <w:r w:rsidR="008E1616">
          <w:rPr>
            <w:szCs w:val="32"/>
            <w:lang w:val="ru-RU"/>
          </w:rPr>
          <w:t>Контроль доступа</w:t>
        </w:r>
        <w:r w:rsidR="008E1616">
          <w:rPr>
            <w:lang w:val="ru-RU"/>
          </w:rPr>
          <w:tab/>
          <w:t>63</w:t>
        </w:r>
      </w:hyperlink>
    </w:p>
    <w:p w:rsidR="008E1616" w:rsidRDefault="008841A5">
      <w:pPr>
        <w:pStyle w:val="23"/>
        <w:tabs>
          <w:tab w:val="left" w:pos="800"/>
          <w:tab w:val="right" w:leader="dot" w:pos="9345"/>
        </w:tabs>
      </w:pPr>
      <w:hyperlink w:anchor="__RefHeading___Toc222915963" w:history="1">
        <w:r w:rsidR="008E1616">
          <w:rPr>
            <w:szCs w:val="32"/>
            <w:lang w:val="ru-RU"/>
          </w:rPr>
          <w:t>4.8.</w:t>
        </w:r>
        <w:r w:rsidR="008E1616">
          <w:rPr>
            <w:szCs w:val="24"/>
            <w:lang w:val="ru-RU"/>
          </w:rPr>
          <w:tab/>
        </w:r>
        <w:r w:rsidR="008E1616">
          <w:rPr>
            <w:szCs w:val="32"/>
            <w:lang w:val="ru-RU"/>
          </w:rPr>
          <w:t>Приобретение, разработка и поддержка систем</w:t>
        </w:r>
        <w:r w:rsidR="008E1616">
          <w:rPr>
            <w:lang w:val="ru-RU"/>
          </w:rPr>
          <w:tab/>
          <w:t>73</w:t>
        </w:r>
      </w:hyperlink>
    </w:p>
    <w:p w:rsidR="008E1616" w:rsidRDefault="008841A5">
      <w:pPr>
        <w:pStyle w:val="23"/>
        <w:tabs>
          <w:tab w:val="left" w:pos="800"/>
          <w:tab w:val="right" w:leader="dot" w:pos="9345"/>
        </w:tabs>
      </w:pPr>
      <w:hyperlink w:anchor="__RefHeading___Toc222915964" w:history="1">
        <w:r w:rsidR="008E1616">
          <w:rPr>
            <w:szCs w:val="32"/>
            <w:lang w:val="ru-RU"/>
          </w:rPr>
          <w:t>4.9.</w:t>
        </w:r>
        <w:r w:rsidR="008E1616">
          <w:rPr>
            <w:szCs w:val="24"/>
            <w:lang w:val="ru-RU"/>
          </w:rPr>
          <w:tab/>
        </w:r>
        <w:r w:rsidR="008E1616">
          <w:rPr>
            <w:szCs w:val="32"/>
            <w:lang w:val="ru-RU"/>
          </w:rPr>
          <w:t>Управление инцидентами</w:t>
        </w:r>
        <w:r w:rsidR="008E1616">
          <w:rPr>
            <w:lang w:val="ru-RU"/>
          </w:rPr>
          <w:tab/>
          <w:t>78</w:t>
        </w:r>
      </w:hyperlink>
    </w:p>
    <w:p w:rsidR="008E1616" w:rsidRDefault="008841A5">
      <w:pPr>
        <w:pStyle w:val="23"/>
        <w:tabs>
          <w:tab w:val="left" w:pos="1000"/>
          <w:tab w:val="right" w:leader="dot" w:pos="9345"/>
        </w:tabs>
      </w:pPr>
      <w:hyperlink w:anchor="__RefHeading___Toc222915965" w:history="1">
        <w:r w:rsidR="008E1616">
          <w:rPr>
            <w:szCs w:val="32"/>
            <w:lang w:val="ru-RU"/>
          </w:rPr>
          <w:t>4.10.</w:t>
        </w:r>
        <w:r w:rsidR="008E1616">
          <w:rPr>
            <w:szCs w:val="24"/>
            <w:lang w:val="ru-RU"/>
          </w:rPr>
          <w:tab/>
        </w:r>
        <w:r w:rsidR="008E1616">
          <w:rPr>
            <w:szCs w:val="32"/>
            <w:lang w:val="ru-RU"/>
          </w:rPr>
          <w:t>Обеспечение непрерывности бизнеса</w:t>
        </w:r>
        <w:r w:rsidR="008E1616">
          <w:rPr>
            <w:lang w:val="ru-RU"/>
          </w:rPr>
          <w:tab/>
          <w:t>81</w:t>
        </w:r>
      </w:hyperlink>
    </w:p>
    <w:p w:rsidR="008E1616" w:rsidRDefault="008841A5">
      <w:pPr>
        <w:pStyle w:val="23"/>
        <w:tabs>
          <w:tab w:val="left" w:pos="1000"/>
          <w:tab w:val="right" w:leader="dot" w:pos="9345"/>
        </w:tabs>
      </w:pPr>
      <w:hyperlink w:anchor="__RefHeading___Toc222915966" w:history="1">
        <w:r w:rsidR="008E1616">
          <w:rPr>
            <w:szCs w:val="32"/>
            <w:lang w:val="ru-RU"/>
          </w:rPr>
          <w:t>4.11.</w:t>
        </w:r>
        <w:r w:rsidR="008E1616">
          <w:rPr>
            <w:szCs w:val="24"/>
            <w:lang w:val="ru-RU"/>
          </w:rPr>
          <w:tab/>
        </w:r>
        <w:r w:rsidR="008E1616">
          <w:rPr>
            <w:szCs w:val="32"/>
            <w:lang w:val="ru-RU"/>
          </w:rPr>
          <w:t>Соответствие требованиям</w:t>
        </w:r>
        <w:r w:rsidR="008E1616">
          <w:rPr>
            <w:lang w:val="ru-RU"/>
          </w:rPr>
          <w:tab/>
          <w:t>83</w:t>
        </w:r>
      </w:hyperlink>
    </w:p>
    <w:p w:rsidR="008E1616" w:rsidRDefault="008841A5">
      <w:pPr>
        <w:pStyle w:val="23"/>
        <w:tabs>
          <w:tab w:val="left" w:pos="1000"/>
          <w:tab w:val="right" w:leader="dot" w:pos="9345"/>
        </w:tabs>
      </w:pPr>
      <w:hyperlink w:anchor="__RefHeading___Toc222915967" w:history="1">
        <w:r w:rsidR="008E1616">
          <w:rPr>
            <w:szCs w:val="32"/>
            <w:lang w:val="ru-RU"/>
          </w:rPr>
          <w:t>4.12.</w:t>
        </w:r>
        <w:r w:rsidR="008E1616">
          <w:rPr>
            <w:szCs w:val="24"/>
            <w:lang w:val="ru-RU"/>
          </w:rPr>
          <w:tab/>
        </w:r>
        <w:r w:rsidR="008E1616">
          <w:rPr>
            <w:szCs w:val="32"/>
            <w:lang w:val="ru-RU"/>
          </w:rPr>
          <w:t>Обеспечение ИБ банковских платежных технологических процессов</w:t>
        </w:r>
        <w:r w:rsidR="008E1616">
          <w:rPr>
            <w:lang w:val="ru-RU"/>
          </w:rPr>
          <w:tab/>
          <w:t>85</w:t>
        </w:r>
      </w:hyperlink>
    </w:p>
    <w:p w:rsidR="008E1616" w:rsidRDefault="008841A5">
      <w:pPr>
        <w:pStyle w:val="23"/>
        <w:tabs>
          <w:tab w:val="left" w:pos="1000"/>
          <w:tab w:val="right" w:leader="dot" w:pos="9345"/>
        </w:tabs>
      </w:pPr>
      <w:hyperlink w:anchor="__RefHeading___Toc222915968" w:history="1">
        <w:r w:rsidR="008E1616">
          <w:rPr>
            <w:szCs w:val="32"/>
            <w:lang w:val="ru-RU"/>
          </w:rPr>
          <w:t>4.13.</w:t>
        </w:r>
        <w:r w:rsidR="008E1616">
          <w:rPr>
            <w:szCs w:val="24"/>
            <w:lang w:val="ru-RU"/>
          </w:rPr>
          <w:tab/>
        </w:r>
        <w:r w:rsidR="008E1616">
          <w:rPr>
            <w:szCs w:val="32"/>
            <w:lang w:val="ru-RU"/>
          </w:rPr>
          <w:t>Обеспечение ИБ банковских информационных технологических процессов</w:t>
        </w:r>
        <w:r w:rsidR="008E1616">
          <w:rPr>
            <w:lang w:val="ru-RU"/>
          </w:rPr>
          <w:tab/>
          <w:t>88</w:t>
        </w:r>
      </w:hyperlink>
    </w:p>
    <w:p w:rsidR="008E1616" w:rsidRDefault="008841A5">
      <w:pPr>
        <w:pStyle w:val="23"/>
        <w:tabs>
          <w:tab w:val="left" w:pos="1000"/>
          <w:tab w:val="right" w:leader="dot" w:pos="9345"/>
        </w:tabs>
      </w:pPr>
      <w:hyperlink w:anchor="__RefHeading___Toc222915969" w:history="1">
        <w:r w:rsidR="008E1616">
          <w:rPr>
            <w:szCs w:val="32"/>
            <w:lang w:val="ru-RU"/>
          </w:rPr>
          <w:t>4.14.</w:t>
        </w:r>
        <w:r w:rsidR="008E1616">
          <w:rPr>
            <w:szCs w:val="24"/>
            <w:lang w:val="ru-RU"/>
          </w:rPr>
          <w:tab/>
        </w:r>
        <w:r w:rsidR="008E1616">
          <w:rPr>
            <w:szCs w:val="32"/>
            <w:lang w:val="ru-RU"/>
          </w:rPr>
          <w:t>Обеспечение информационной безопасности автоматизированных банковских систем на стадиях жизненного цикла</w:t>
        </w:r>
        <w:r w:rsidR="008E1616">
          <w:rPr>
            <w:lang w:val="ru-RU"/>
          </w:rPr>
          <w:tab/>
          <w:t>90</w:t>
        </w:r>
      </w:hyperlink>
    </w:p>
    <w:p w:rsidR="008E1616" w:rsidRDefault="008841A5">
      <w:pPr>
        <w:pStyle w:val="1a"/>
        <w:tabs>
          <w:tab w:val="left" w:pos="601"/>
          <w:tab w:val="right" w:leader="dot" w:pos="9345"/>
        </w:tabs>
      </w:pPr>
      <w:hyperlink w:anchor="__RefHeading___Toc222915970" w:history="1">
        <w:r w:rsidR="008E1616">
          <w:rPr>
            <w:szCs w:val="36"/>
            <w:lang w:val="ru-RU"/>
          </w:rPr>
          <w:t>5.</w:t>
        </w:r>
        <w:r w:rsidR="008E1616">
          <w:rPr>
            <w:b w:val="0"/>
            <w:sz w:val="24"/>
            <w:szCs w:val="24"/>
            <w:lang w:val="ru-RU"/>
          </w:rPr>
          <w:tab/>
        </w:r>
        <w:r w:rsidR="008E1616">
          <w:rPr>
            <w:szCs w:val="36"/>
            <w:lang w:val="ru-RU"/>
          </w:rPr>
          <w:t>Порядок организации работ по Информационной Безопасности</w:t>
        </w:r>
        <w:r w:rsidR="008E1616">
          <w:rPr>
            <w:lang w:val="ru-RU"/>
          </w:rPr>
          <w:tab/>
          <w:t>94</w:t>
        </w:r>
      </w:hyperlink>
    </w:p>
    <w:p w:rsidR="008E1616" w:rsidRDefault="008841A5">
      <w:pPr>
        <w:pStyle w:val="1a"/>
        <w:tabs>
          <w:tab w:val="left" w:pos="601"/>
          <w:tab w:val="right" w:leader="dot" w:pos="9345"/>
        </w:tabs>
      </w:pPr>
      <w:hyperlink w:anchor="__RefHeading___Toc222915971" w:history="1">
        <w:r w:rsidR="008E1616">
          <w:rPr>
            <w:szCs w:val="36"/>
            <w:lang w:val="ru-RU"/>
          </w:rPr>
          <w:t>6.</w:t>
        </w:r>
        <w:r w:rsidR="008E1616">
          <w:rPr>
            <w:b w:val="0"/>
            <w:sz w:val="24"/>
            <w:szCs w:val="24"/>
            <w:lang w:val="ru-RU"/>
          </w:rPr>
          <w:tab/>
        </w:r>
        <w:r w:rsidR="008E1616">
          <w:rPr>
            <w:szCs w:val="36"/>
            <w:lang w:val="ru-RU"/>
          </w:rPr>
          <w:t>Нормативные ссылки</w:t>
        </w:r>
        <w:r w:rsidR="008E1616">
          <w:rPr>
            <w:lang w:val="ru-RU"/>
          </w:rPr>
          <w:tab/>
          <w:t>95</w:t>
        </w:r>
      </w:hyperlink>
    </w:p>
    <w:p w:rsidR="008E1616" w:rsidRDefault="008841A5">
      <w:pPr>
        <w:pStyle w:val="1a"/>
        <w:tabs>
          <w:tab w:val="left" w:pos="601"/>
          <w:tab w:val="right" w:leader="dot" w:pos="9345"/>
        </w:tabs>
        <w:spacing w:before="0" w:after="0" w:line="360" w:lineRule="auto"/>
      </w:pPr>
      <w:r>
        <w:fldChar w:fldCharType="end"/>
      </w:r>
    </w:p>
    <w:p w:rsidR="008E1616" w:rsidRDefault="008E1616">
      <w:pPr>
        <w:pStyle w:val="116pt000"/>
        <w:rPr>
          <w:sz w:val="28"/>
          <w:szCs w:val="28"/>
        </w:rPr>
      </w:pPr>
      <w:bookmarkStart w:id="1" w:name="__RefHeading___Toc222915944"/>
      <w:bookmarkEnd w:id="1"/>
      <w:r>
        <w:lastRenderedPageBreak/>
        <w:t>Назначение документа</w:t>
      </w:r>
    </w:p>
    <w:p w:rsidR="008E1616" w:rsidRDefault="008E1616">
      <w:pPr>
        <w:tabs>
          <w:tab w:val="left" w:pos="1560"/>
        </w:tabs>
        <w:spacing w:line="360" w:lineRule="auto"/>
        <w:ind w:firstLine="567"/>
        <w:jc w:val="both"/>
      </w:pPr>
      <w:r>
        <w:rPr>
          <w:rFonts w:ascii="Times New Roman" w:hAnsi="Times New Roman" w:cs="Times New Roman"/>
          <w:sz w:val="28"/>
          <w:szCs w:val="28"/>
          <w:lang w:val="ru-RU"/>
        </w:rPr>
        <w:t xml:space="preserve">Документ "Политика информационной безопасности </w:t>
      </w:r>
      <w:r w:rsidR="008841A5">
        <w:rPr>
          <w:rFonts w:cs="Times New Roman"/>
          <w:sz w:val="28"/>
          <w:szCs w:val="28"/>
          <w:lang w:val="ru-RU"/>
        </w:rPr>
        <w:fldChar w:fldCharType="begin"/>
      </w:r>
      <w:r>
        <w:rPr>
          <w:rFonts w:cs="Times New Roman"/>
          <w:sz w:val="28"/>
          <w:szCs w:val="28"/>
          <w:lang w:val="ru-RU"/>
        </w:rPr>
        <w:instrText xml:space="preserve"> DOCPROPERTY "Наименование Фазы"</w:instrText>
      </w:r>
      <w:r w:rsidR="008841A5">
        <w:rPr>
          <w:rFonts w:cs="Times New Roman"/>
          <w:sz w:val="28"/>
          <w:szCs w:val="28"/>
          <w:lang w:val="ru-RU"/>
        </w:rPr>
        <w:fldChar w:fldCharType="separate"/>
      </w:r>
      <w:r>
        <w:rPr>
          <w:rFonts w:cs="Times New Roman"/>
          <w:sz w:val="28"/>
          <w:szCs w:val="28"/>
          <w:lang w:val="ru-RU"/>
        </w:rPr>
        <w:t>ОАО АКБ "</w:t>
      </w:r>
      <w:proofErr w:type="spellStart"/>
      <w:r w:rsidR="0092163C">
        <w:rPr>
          <w:rFonts w:cs="Times New Roman"/>
          <w:sz w:val="28"/>
          <w:szCs w:val="28"/>
          <w:lang w:val="ru-RU"/>
        </w:rPr>
        <w:t>Унивбанк</w:t>
      </w:r>
      <w:proofErr w:type="spellEnd"/>
      <w:r>
        <w:rPr>
          <w:rFonts w:cs="Times New Roman"/>
          <w:sz w:val="28"/>
          <w:szCs w:val="28"/>
          <w:lang w:val="ru-RU"/>
        </w:rPr>
        <w:t>"</w:t>
      </w:r>
      <w:r w:rsidR="008841A5">
        <w:rPr>
          <w:rFonts w:cs="Times New Roman"/>
          <w:sz w:val="28"/>
          <w:szCs w:val="28"/>
          <w:lang w:val="ru-RU"/>
        </w:rPr>
        <w:fldChar w:fldCharType="end"/>
      </w:r>
      <w:r>
        <w:rPr>
          <w:rFonts w:ascii="Times New Roman" w:hAnsi="Times New Roman" w:cs="Times New Roman"/>
          <w:sz w:val="28"/>
          <w:szCs w:val="28"/>
          <w:lang w:val="ru-RU"/>
        </w:rPr>
        <w:t xml:space="preserve"> определяет основные положения внутренней политики организации в области информационной безопасности. Документ определяет цели и задачи Банка в области ИБ, концептуальные подходы и основные принципы построения системы управления информационной безопасностью (СУИБ) Банка и требования к ее реализации.</w:t>
      </w:r>
    </w:p>
    <w:p w:rsidR="008E1616" w:rsidRDefault="008E1616">
      <w:pPr>
        <w:pStyle w:val="21230"/>
        <w:rPr>
          <w:sz w:val="28"/>
          <w:szCs w:val="28"/>
        </w:rPr>
      </w:pPr>
      <w:bookmarkStart w:id="2" w:name="__RefHeading___Toc222915945"/>
      <w:bookmarkEnd w:id="2"/>
      <w:r>
        <w:t>Область действия</w:t>
      </w:r>
    </w:p>
    <w:p w:rsidR="008E1616" w:rsidRPr="0092163C" w:rsidRDefault="008E1616">
      <w:pPr>
        <w:tabs>
          <w:tab w:val="left" w:pos="567"/>
        </w:tabs>
        <w:spacing w:line="360" w:lineRule="auto"/>
        <w:ind w:firstLine="567"/>
        <w:jc w:val="both"/>
        <w:rPr>
          <w:lang w:val="ru-RU"/>
        </w:rPr>
      </w:pPr>
      <w:r>
        <w:rPr>
          <w:rFonts w:ascii="Times New Roman" w:hAnsi="Times New Roman" w:cs="Times New Roman"/>
          <w:sz w:val="28"/>
          <w:szCs w:val="28"/>
          <w:lang w:val="ru-RU"/>
        </w:rPr>
        <w:t>Положения настоящей Политики ИБ распространяются на все офисы</w:t>
      </w:r>
      <w:r w:rsidR="008841A5">
        <w:rPr>
          <w:rFonts w:cs="Times New Roman"/>
          <w:sz w:val="28"/>
          <w:szCs w:val="28"/>
          <w:lang w:val="ru-RU"/>
        </w:rPr>
        <w:fldChar w:fldCharType="begin"/>
      </w:r>
      <w:r>
        <w:rPr>
          <w:rFonts w:cs="Times New Roman"/>
          <w:sz w:val="28"/>
          <w:szCs w:val="28"/>
          <w:lang w:val="ru-RU"/>
        </w:rPr>
        <w:instrText xml:space="preserve"> DOCPROPERTY "Наименование Фазы"</w:instrText>
      </w:r>
      <w:r w:rsidR="008841A5">
        <w:rPr>
          <w:rFonts w:cs="Times New Roman"/>
          <w:sz w:val="28"/>
          <w:szCs w:val="28"/>
          <w:lang w:val="ru-RU"/>
        </w:rPr>
        <w:fldChar w:fldCharType="separate"/>
      </w:r>
      <w:r>
        <w:rPr>
          <w:rFonts w:cs="Times New Roman"/>
          <w:sz w:val="28"/>
          <w:szCs w:val="28"/>
          <w:lang w:val="ru-RU"/>
        </w:rPr>
        <w:t xml:space="preserve"> ОАО АКБ "</w:t>
      </w:r>
      <w:proofErr w:type="spellStart"/>
      <w:r w:rsidR="0092163C">
        <w:rPr>
          <w:rFonts w:cs="Times New Roman"/>
          <w:sz w:val="28"/>
          <w:szCs w:val="28"/>
          <w:lang w:val="ru-RU"/>
        </w:rPr>
        <w:t>Унивбанк</w:t>
      </w:r>
      <w:proofErr w:type="spellEnd"/>
      <w:r>
        <w:rPr>
          <w:rFonts w:cs="Times New Roman"/>
          <w:sz w:val="28"/>
          <w:szCs w:val="28"/>
          <w:lang w:val="ru-RU"/>
        </w:rPr>
        <w:t>"</w:t>
      </w:r>
      <w:r w:rsidR="008841A5">
        <w:rPr>
          <w:rFonts w:cs="Times New Roman"/>
          <w:sz w:val="28"/>
          <w:szCs w:val="28"/>
          <w:lang w:val="ru-RU"/>
        </w:rPr>
        <w:fldChar w:fldCharType="end"/>
      </w:r>
      <w:r>
        <w:rPr>
          <w:rFonts w:ascii="Times New Roman" w:hAnsi="Times New Roman" w:cs="Times New Roman"/>
          <w:sz w:val="28"/>
          <w:szCs w:val="28"/>
          <w:lang w:val="ru-RU"/>
        </w:rPr>
        <w:t>.</w:t>
      </w:r>
    </w:p>
    <w:p w:rsidR="008E1616" w:rsidRDefault="008E1616">
      <w:pPr>
        <w:pStyle w:val="21230"/>
        <w:rPr>
          <w:i/>
          <w:sz w:val="28"/>
          <w:szCs w:val="28"/>
        </w:rPr>
      </w:pPr>
      <w:bookmarkStart w:id="3" w:name="__RefHeading___Toc222915946"/>
      <w:bookmarkEnd w:id="3"/>
      <w:r>
        <w:t>Термины и определения</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Автоматизированная банковская система</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система, состоящая из персонала и комплекса средств автоматизации его деятельности, реализующая банковскую информационную технологию.</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 xml:space="preserve">Авторизация </w:t>
      </w:r>
      <w:r>
        <w:rPr>
          <w:rFonts w:ascii="Times New Roman" w:hAnsi="Times New Roman" w:cs="Times New Roman"/>
          <w:color w:val="auto"/>
          <w:sz w:val="28"/>
          <w:szCs w:val="28"/>
          <w:lang w:val="ru-RU"/>
        </w:rPr>
        <w:t>– предоставление прав, гарантирующих доступ к ресурсам в соответствии с правами на доступ.</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proofErr w:type="gramStart"/>
      <w:r>
        <w:rPr>
          <w:rFonts w:ascii="Times New Roman" w:hAnsi="Times New Roman" w:cs="Times New Roman"/>
          <w:b/>
          <w:i/>
          <w:color w:val="auto"/>
          <w:sz w:val="28"/>
          <w:szCs w:val="28"/>
          <w:lang w:val="ru-RU"/>
        </w:rPr>
        <w:t>Активы банка</w:t>
      </w:r>
      <w:r>
        <w:rPr>
          <w:rFonts w:ascii="Times New Roman" w:hAnsi="Times New Roman" w:cs="Times New Roman"/>
          <w:color w:val="auto"/>
          <w:sz w:val="28"/>
          <w:szCs w:val="28"/>
          <w:lang w:val="ru-RU"/>
        </w:rPr>
        <w:t xml:space="preserve"> – все, что имеет ценность для банка: банковские ресурсы (финансовые,  вычислительные, телекоммуникационные),  виды банковской информации (платежная, финансово-аналитическая, служебная, управляющая), банковские процессы (банковские платежные технологические процессы, процессы  жизненного цикла автоматизированных банковских систем), банковские продукты и услуги, предоставляемые клиентам.</w:t>
      </w:r>
      <w:proofErr w:type="gramEnd"/>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Аудит информационной безопасности организации</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xml:space="preserve">систематический, независимый от объекта аудита и документированный процесс получения свидетельств аудита и объективной их оценки с целью </w:t>
      </w:r>
      <w:r>
        <w:rPr>
          <w:rFonts w:ascii="Times New Roman" w:hAnsi="Times New Roman" w:cs="Times New Roman"/>
          <w:color w:val="auto"/>
          <w:sz w:val="28"/>
          <w:szCs w:val="28"/>
          <w:lang w:val="ru-RU"/>
        </w:rPr>
        <w:lastRenderedPageBreak/>
        <w:t>установления степени выполнения в организации установленных требований по обеспечению информационной безопасности.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Аутентификация</w:t>
      </w:r>
      <w:r>
        <w:rPr>
          <w:rFonts w:ascii="Times New Roman" w:hAnsi="Times New Roman" w:cs="Times New Roman"/>
          <w:color w:val="auto"/>
          <w:sz w:val="28"/>
          <w:szCs w:val="28"/>
          <w:lang w:val="ru-RU"/>
        </w:rPr>
        <w:t xml:space="preserve"> – проверка принадлежности субъекту доступа предъявленного им идентификатора, подтверждение подлинности.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Аутентичность информации</w:t>
      </w:r>
      <w:r>
        <w:rPr>
          <w:rFonts w:ascii="Times New Roman" w:hAnsi="Times New Roman" w:cs="Times New Roman"/>
          <w:color w:val="auto"/>
          <w:sz w:val="28"/>
          <w:szCs w:val="28"/>
          <w:lang w:val="ru-RU"/>
        </w:rPr>
        <w:t xml:space="preserve"> – </w:t>
      </w:r>
      <w:r>
        <w:rPr>
          <w:rFonts w:ascii="Times New Roman" w:hAnsi="Times New Roman" w:cs="Times New Roman"/>
          <w:sz w:val="28"/>
          <w:szCs w:val="28"/>
          <w:lang w:val="ru-RU"/>
        </w:rPr>
        <w:t>обеспечение полноты и точности информации при ее санкционированных изменениях.</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Банковский</w:t>
      </w:r>
      <w:r>
        <w:rPr>
          <w:rFonts w:ascii="Times New Roman" w:hAnsi="Times New Roman" w:cs="Times New Roman"/>
          <w:b/>
          <w:color w:val="auto"/>
          <w:sz w:val="28"/>
          <w:szCs w:val="28"/>
          <w:lang w:val="ru-RU"/>
        </w:rPr>
        <w:t xml:space="preserve"> </w:t>
      </w:r>
      <w:r>
        <w:rPr>
          <w:rFonts w:ascii="Times New Roman" w:hAnsi="Times New Roman" w:cs="Times New Roman"/>
          <w:b/>
          <w:i/>
          <w:color w:val="auto"/>
          <w:sz w:val="28"/>
          <w:szCs w:val="28"/>
          <w:lang w:val="ru-RU"/>
        </w:rPr>
        <w:t>технологический процесс</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технологический процесс, содержащий операции по изменению и (или) определению состояния банковской информации, используемой при функционировании или необходимой для реализации банковских услуг.</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Банковский информационный технологический процесс</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часть банковского технологического процесса, содержащая операции над неплатежной информацией, необходимой для функционирования Банка.</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Банковский платежный технологический процесс</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часть банковского технологического процесса, содержащая расчетные, учетные, кассовые и иные банковские операции над платежной информацией, связанные с перемещением денежных средств с одного счета на другой, открытием (закрытием) счетов или контролем над данными операциями.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Допустимый риск</w:t>
      </w:r>
      <w:r>
        <w:rPr>
          <w:rFonts w:ascii="Times New Roman" w:hAnsi="Times New Roman" w:cs="Times New Roman"/>
          <w:color w:val="auto"/>
          <w:sz w:val="28"/>
          <w:szCs w:val="28"/>
          <w:lang w:val="ru-RU"/>
        </w:rPr>
        <w:t xml:space="preserve"> – риск, который в данной ситуации считается приемлемым для организации.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Доступность</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свойство информации, ее носителей и технологий обработки, при котором обеспечивается санкционированный доступ к ней и надежность предоставления требуемой информации, или же свойство сервиса или ресурса, при котором обеспечивается выполнение установленных функций.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Защита информации</w:t>
      </w:r>
      <w:r>
        <w:rPr>
          <w:rFonts w:ascii="Times New Roman" w:hAnsi="Times New Roman" w:cs="Times New Roman"/>
          <w:color w:val="auto"/>
          <w:sz w:val="28"/>
          <w:szCs w:val="28"/>
          <w:lang w:val="ru-RU"/>
        </w:rPr>
        <w:t xml:space="preserve"> – деятельность, направленная на обеспечение конфиденциальности, целостности и доступности информации, а также </w:t>
      </w:r>
      <w:r>
        <w:rPr>
          <w:rFonts w:ascii="Times New Roman" w:hAnsi="Times New Roman" w:cs="Times New Roman"/>
          <w:color w:val="auto"/>
          <w:sz w:val="28"/>
          <w:szCs w:val="28"/>
          <w:lang w:val="ru-RU"/>
        </w:rPr>
        <w:lastRenderedPageBreak/>
        <w:t xml:space="preserve">обеспечение таких ее характеристик, как достоверность, </w:t>
      </w:r>
      <w:proofErr w:type="spellStart"/>
      <w:r>
        <w:rPr>
          <w:rFonts w:ascii="Times New Roman" w:hAnsi="Times New Roman" w:cs="Times New Roman"/>
          <w:color w:val="auto"/>
          <w:sz w:val="28"/>
          <w:szCs w:val="28"/>
          <w:lang w:val="ru-RU"/>
        </w:rPr>
        <w:t>идентифицируемость</w:t>
      </w:r>
      <w:proofErr w:type="spellEnd"/>
      <w:r>
        <w:rPr>
          <w:rFonts w:ascii="Times New Roman" w:hAnsi="Times New Roman" w:cs="Times New Roman"/>
          <w:color w:val="auto"/>
          <w:sz w:val="28"/>
          <w:szCs w:val="28"/>
          <w:lang w:val="ru-RU"/>
        </w:rPr>
        <w:t xml:space="preserve">, </w:t>
      </w:r>
      <w:proofErr w:type="spellStart"/>
      <w:r>
        <w:rPr>
          <w:rFonts w:ascii="Times New Roman" w:hAnsi="Times New Roman" w:cs="Times New Roman"/>
          <w:color w:val="auto"/>
          <w:sz w:val="28"/>
          <w:szCs w:val="28"/>
          <w:lang w:val="ru-RU"/>
        </w:rPr>
        <w:t>неотказуемость</w:t>
      </w:r>
      <w:proofErr w:type="spellEnd"/>
      <w:r>
        <w:rPr>
          <w:rFonts w:ascii="Times New Roman" w:hAnsi="Times New Roman" w:cs="Times New Roman"/>
          <w:color w:val="auto"/>
          <w:sz w:val="28"/>
          <w:szCs w:val="28"/>
          <w:lang w:val="ru-RU"/>
        </w:rPr>
        <w:t xml:space="preserve"> и надежность.</w:t>
      </w:r>
    </w:p>
    <w:p w:rsidR="008E1616" w:rsidRDefault="008E1616">
      <w:pPr>
        <w:pStyle w:val="MainText"/>
        <w:tabs>
          <w:tab w:val="left" w:pos="567"/>
        </w:tabs>
        <w:spacing w:line="360" w:lineRule="auto"/>
        <w:rPr>
          <w:rFonts w:ascii="Times New Roman" w:hAnsi="Times New Roman" w:cs="Times New Roman"/>
          <w:b/>
          <w:i/>
          <w:sz w:val="28"/>
          <w:szCs w:val="28"/>
          <w:lang w:val="ru-RU"/>
        </w:rPr>
      </w:pPr>
      <w:r>
        <w:rPr>
          <w:rFonts w:ascii="Times New Roman" w:hAnsi="Times New Roman" w:cs="Times New Roman"/>
          <w:b/>
          <w:i/>
          <w:color w:val="auto"/>
          <w:sz w:val="28"/>
          <w:szCs w:val="28"/>
          <w:lang w:val="ru-RU"/>
        </w:rPr>
        <w:t>Защитная мера</w:t>
      </w:r>
      <w:r>
        <w:rPr>
          <w:rFonts w:ascii="Times New Roman" w:hAnsi="Times New Roman" w:cs="Times New Roman"/>
          <w:color w:val="auto"/>
          <w:sz w:val="28"/>
          <w:szCs w:val="28"/>
          <w:lang w:val="ru-RU"/>
        </w:rPr>
        <w:t xml:space="preserve"> – мера, используемая для снижения риска.</w:t>
      </w:r>
    </w:p>
    <w:p w:rsidR="008E1616" w:rsidRDefault="008E1616">
      <w:pPr>
        <w:tabs>
          <w:tab w:val="left" w:pos="1560"/>
        </w:tabs>
        <w:spacing w:line="360" w:lineRule="auto"/>
        <w:ind w:firstLine="567"/>
        <w:jc w:val="both"/>
        <w:rPr>
          <w:rFonts w:ascii="Times New Roman" w:hAnsi="Times New Roman" w:cs="Times New Roman"/>
          <w:b/>
          <w:i/>
          <w:sz w:val="28"/>
          <w:szCs w:val="28"/>
          <w:lang w:val="ru-RU"/>
        </w:rPr>
      </w:pPr>
      <w:r>
        <w:rPr>
          <w:rFonts w:ascii="Times New Roman" w:hAnsi="Times New Roman" w:cs="Times New Roman"/>
          <w:b/>
          <w:i/>
          <w:sz w:val="28"/>
          <w:szCs w:val="28"/>
          <w:lang w:val="ru-RU"/>
        </w:rPr>
        <w:t>Злоумышленник</w:t>
      </w:r>
      <w:r>
        <w:rPr>
          <w:rFonts w:ascii="Times New Roman" w:hAnsi="Times New Roman" w:cs="Times New Roman"/>
          <w:sz w:val="28"/>
          <w:szCs w:val="28"/>
          <w:lang w:val="ru-RU"/>
        </w:rPr>
        <w:t xml:space="preserve"> - нарушитель, действующий намеренно из корыстных, идейных или иных побуждений.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Информационная безопасность информационной системы (ИС)</w:t>
      </w:r>
      <w:r>
        <w:rPr>
          <w:rFonts w:ascii="Times New Roman" w:hAnsi="Times New Roman" w:cs="Times New Roman"/>
          <w:color w:val="auto"/>
          <w:sz w:val="28"/>
          <w:szCs w:val="28"/>
          <w:lang w:val="ru-RU"/>
        </w:rPr>
        <w:t xml:space="preserve"> – характеристика состояния ИС, определяемая защищенностью обрабатываемой информации и способностью ИС к выполнению установленных функций без неприемлемого ущерба.</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Информационная технология</w:t>
      </w:r>
      <w:r>
        <w:rPr>
          <w:rFonts w:ascii="Times New Roman" w:hAnsi="Times New Roman" w:cs="Times New Roman"/>
          <w:color w:val="auto"/>
          <w:sz w:val="28"/>
          <w:szCs w:val="28"/>
          <w:lang w:val="ru-RU"/>
        </w:rPr>
        <w:t xml:space="preserve"> – приемы, способы и методы применения средств вычислительной техники при выполнении функций хранения, обработки, передачи и использования данных.</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Информационный процесс</w:t>
      </w:r>
      <w:r>
        <w:rPr>
          <w:rFonts w:ascii="Times New Roman" w:hAnsi="Times New Roman" w:cs="Times New Roman"/>
          <w:color w:val="auto"/>
          <w:sz w:val="28"/>
          <w:szCs w:val="28"/>
          <w:lang w:val="ru-RU"/>
        </w:rPr>
        <w:t xml:space="preserve"> – процесс создания, сбора, обработки, накопления, хранения, поиска, распространения и использования информации.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Информационная система</w:t>
      </w:r>
      <w:r>
        <w:rPr>
          <w:rFonts w:ascii="Times New Roman" w:hAnsi="Times New Roman" w:cs="Times New Roman"/>
          <w:b/>
          <w:color w:val="auto"/>
          <w:sz w:val="28"/>
          <w:szCs w:val="28"/>
          <w:lang w:val="ru-RU"/>
        </w:rPr>
        <w:t xml:space="preserve"> (ИС)</w:t>
      </w:r>
      <w:r>
        <w:rPr>
          <w:rFonts w:ascii="Times New Roman" w:hAnsi="Times New Roman" w:cs="Times New Roman"/>
          <w:color w:val="auto"/>
          <w:sz w:val="28"/>
          <w:szCs w:val="28"/>
          <w:lang w:val="ru-RU"/>
        </w:rPr>
        <w:t xml:space="preserve"> – </w:t>
      </w:r>
      <w:r>
        <w:rPr>
          <w:rFonts w:ascii="Times New Roman" w:eastAsia="MS Mincho" w:hAnsi="Times New Roman" w:cs="Times New Roman"/>
          <w:color w:val="auto"/>
          <w:sz w:val="28"/>
          <w:szCs w:val="28"/>
          <w:lang w:val="ru-RU"/>
        </w:rPr>
        <w:t>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Инцидент ИБ</w:t>
      </w:r>
      <w:r>
        <w:rPr>
          <w:rFonts w:ascii="Times New Roman" w:hAnsi="Times New Roman" w:cs="Times New Roman"/>
          <w:color w:val="auto"/>
          <w:sz w:val="28"/>
          <w:szCs w:val="28"/>
          <w:lang w:val="ru-RU"/>
        </w:rPr>
        <w:t xml:space="preserve"> – событие, </w:t>
      </w:r>
      <w:r>
        <w:rPr>
          <w:rFonts w:ascii="Times New Roman" w:hAnsi="Times New Roman" w:cs="Times New Roman"/>
          <w:color w:val="auto"/>
          <w:spacing w:val="-4"/>
          <w:sz w:val="28"/>
          <w:szCs w:val="28"/>
          <w:lang w:val="ru-RU"/>
        </w:rPr>
        <w:t>которое может нанести ущерб организации.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Конфиденциальность</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свойство информации, характеризующее невозможность получения доступа или ознакомления с ней со стороны неуполномоченных на это лиц, субъектов или процессов.</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Модель нарушителя</w:t>
      </w:r>
      <w:r>
        <w:rPr>
          <w:rFonts w:ascii="Times New Roman" w:hAnsi="Times New Roman" w:cs="Times New Roman"/>
          <w:color w:val="auto"/>
          <w:sz w:val="28"/>
          <w:szCs w:val="28"/>
          <w:lang w:val="ru-RU"/>
        </w:rPr>
        <w:t xml:space="preserve"> – формализованное описание возможного нарушителя с указанием его характеристик.</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Модель угроз</w:t>
      </w:r>
      <w:r>
        <w:rPr>
          <w:rFonts w:ascii="Times New Roman" w:hAnsi="Times New Roman" w:cs="Times New Roman"/>
          <w:color w:val="auto"/>
          <w:sz w:val="28"/>
          <w:szCs w:val="28"/>
          <w:lang w:val="ru-RU"/>
        </w:rPr>
        <w:t xml:space="preserve"> – формализованное описание способов реализации угроз.</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 xml:space="preserve">Модель </w:t>
      </w:r>
      <w:r>
        <w:rPr>
          <w:rFonts w:ascii="Times New Roman" w:hAnsi="Times New Roman" w:cs="Times New Roman"/>
          <w:b/>
          <w:i/>
          <w:color w:val="auto"/>
          <w:sz w:val="28"/>
          <w:szCs w:val="28"/>
        </w:rPr>
        <w:t>PDCA</w:t>
      </w:r>
      <w:r>
        <w:rPr>
          <w:rFonts w:ascii="Times New Roman" w:hAnsi="Times New Roman" w:cs="Times New Roman"/>
          <w:color w:val="auto"/>
          <w:sz w:val="28"/>
          <w:szCs w:val="28"/>
          <w:lang w:val="ru-RU"/>
        </w:rPr>
        <w:t xml:space="preserve"> – модель </w:t>
      </w:r>
      <w:r>
        <w:rPr>
          <w:rFonts w:ascii="Times New Roman" w:hAnsi="Times New Roman" w:cs="Times New Roman"/>
          <w:color w:val="auto"/>
          <w:sz w:val="28"/>
          <w:szCs w:val="28"/>
        </w:rPr>
        <w:t>Plan</w:t>
      </w:r>
      <w:r>
        <w:rPr>
          <w:rFonts w:ascii="Times New Roman" w:hAnsi="Times New Roman" w:cs="Times New Roman"/>
          <w:color w:val="auto"/>
          <w:sz w:val="28"/>
          <w:szCs w:val="28"/>
          <w:lang w:val="ru-RU"/>
        </w:rPr>
        <w:t xml:space="preserve"> – </w:t>
      </w:r>
      <w:r>
        <w:rPr>
          <w:rFonts w:ascii="Times New Roman" w:hAnsi="Times New Roman" w:cs="Times New Roman"/>
          <w:color w:val="auto"/>
          <w:sz w:val="28"/>
          <w:szCs w:val="28"/>
        </w:rPr>
        <w:t>Do</w:t>
      </w:r>
      <w:r>
        <w:rPr>
          <w:rFonts w:ascii="Times New Roman" w:hAnsi="Times New Roman" w:cs="Times New Roman"/>
          <w:color w:val="auto"/>
          <w:sz w:val="28"/>
          <w:szCs w:val="28"/>
          <w:lang w:val="ru-RU"/>
        </w:rPr>
        <w:t xml:space="preserve"> – </w:t>
      </w:r>
      <w:r>
        <w:rPr>
          <w:rFonts w:ascii="Times New Roman" w:hAnsi="Times New Roman" w:cs="Times New Roman"/>
          <w:color w:val="auto"/>
          <w:sz w:val="28"/>
          <w:szCs w:val="28"/>
        </w:rPr>
        <w:t>Check</w:t>
      </w:r>
      <w:r>
        <w:rPr>
          <w:rFonts w:ascii="Times New Roman" w:hAnsi="Times New Roman" w:cs="Times New Roman"/>
          <w:color w:val="auto"/>
          <w:sz w:val="28"/>
          <w:szCs w:val="28"/>
          <w:lang w:val="ru-RU"/>
        </w:rPr>
        <w:t xml:space="preserve"> – </w:t>
      </w:r>
      <w:r>
        <w:rPr>
          <w:rFonts w:ascii="Times New Roman" w:hAnsi="Times New Roman" w:cs="Times New Roman"/>
          <w:color w:val="auto"/>
          <w:sz w:val="28"/>
          <w:szCs w:val="28"/>
        </w:rPr>
        <w:t>Act</w:t>
      </w:r>
      <w:r>
        <w:rPr>
          <w:rFonts w:ascii="Times New Roman" w:hAnsi="Times New Roman" w:cs="Times New Roman"/>
          <w:color w:val="auto"/>
          <w:sz w:val="28"/>
          <w:szCs w:val="28"/>
          <w:lang w:val="ru-RU"/>
        </w:rPr>
        <w:t>, определяющая четыре этапа, которые должны циклически выполняться для процессов СУИБ.</w:t>
      </w:r>
    </w:p>
    <w:p w:rsidR="008E1616" w:rsidRDefault="008E1616">
      <w:pPr>
        <w:pStyle w:val="MainText"/>
        <w:tabs>
          <w:tab w:val="left" w:pos="567"/>
        </w:tabs>
        <w:spacing w:line="360" w:lineRule="auto"/>
        <w:rPr>
          <w:rFonts w:ascii="Times New Roman" w:hAnsi="Times New Roman" w:cs="Times New Roman"/>
          <w:b/>
          <w:i/>
          <w:sz w:val="28"/>
          <w:szCs w:val="28"/>
          <w:lang w:val="ru-RU"/>
        </w:rPr>
      </w:pPr>
      <w:r>
        <w:rPr>
          <w:rFonts w:ascii="Times New Roman" w:hAnsi="Times New Roman" w:cs="Times New Roman"/>
          <w:b/>
          <w:i/>
          <w:color w:val="auto"/>
          <w:sz w:val="28"/>
          <w:szCs w:val="28"/>
          <w:lang w:val="ru-RU"/>
        </w:rPr>
        <w:lastRenderedPageBreak/>
        <w:t>Мониторинг событий ИБ</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постоянный контроль и действия по наблюдению, получению, хранению, распознаванию и анализу информации, связанной с событиями ИБ, выявлению фактов нарушения установленных требований ИБ и объектов/субъектов, с которыми связаны эти нарушения.</w:t>
      </w:r>
    </w:p>
    <w:p w:rsidR="008E1616" w:rsidRDefault="008E1616">
      <w:pPr>
        <w:tabs>
          <w:tab w:val="left" w:pos="1560"/>
        </w:tabs>
        <w:spacing w:line="360" w:lineRule="auto"/>
        <w:ind w:firstLine="567"/>
        <w:jc w:val="both"/>
        <w:rPr>
          <w:rFonts w:ascii="Times New Roman" w:hAnsi="Times New Roman" w:cs="Times New Roman"/>
          <w:b/>
          <w:i/>
          <w:sz w:val="28"/>
          <w:szCs w:val="28"/>
          <w:lang w:val="ru-RU"/>
        </w:rPr>
      </w:pPr>
      <w:r>
        <w:rPr>
          <w:rFonts w:ascii="Times New Roman" w:hAnsi="Times New Roman" w:cs="Times New Roman"/>
          <w:b/>
          <w:i/>
          <w:sz w:val="28"/>
          <w:szCs w:val="28"/>
          <w:lang w:val="ru-RU"/>
        </w:rPr>
        <w:t>Нарушитель</w:t>
      </w:r>
      <w:r>
        <w:rPr>
          <w:rFonts w:ascii="Times New Roman" w:hAnsi="Times New Roman" w:cs="Times New Roman"/>
          <w:sz w:val="28"/>
          <w:szCs w:val="28"/>
          <w:lang w:val="ru-RU"/>
        </w:rPr>
        <w:t xml:space="preserve"> - это лицо, которое предприняло попытку выполнения запрещенных операций (действий) по ошибке, незнанию или осознанно со злым умыслом (из корыстных интересов) или без такового (ради игры или удовольствия, с целью самоутверждения и т.п.) и использующее для этого различные возможности, методы и средства.</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proofErr w:type="spellStart"/>
      <w:r>
        <w:rPr>
          <w:rFonts w:ascii="Times New Roman" w:hAnsi="Times New Roman" w:cs="Times New Roman"/>
          <w:b/>
          <w:i/>
          <w:color w:val="auto"/>
          <w:sz w:val="28"/>
          <w:szCs w:val="28"/>
          <w:lang w:val="ru-RU"/>
        </w:rPr>
        <w:t>Неотказуемость</w:t>
      </w:r>
      <w:proofErr w:type="spellEnd"/>
      <w:r>
        <w:rPr>
          <w:rFonts w:ascii="Times New Roman" w:hAnsi="Times New Roman" w:cs="Times New Roman"/>
          <w:b/>
          <w:i/>
          <w:color w:val="auto"/>
          <w:sz w:val="28"/>
          <w:szCs w:val="28"/>
          <w:lang w:val="ru-RU"/>
        </w:rPr>
        <w:t xml:space="preserve"> при работе с информацией</w:t>
      </w:r>
      <w:r>
        <w:rPr>
          <w:rFonts w:ascii="Times New Roman" w:hAnsi="Times New Roman" w:cs="Times New Roman"/>
          <w:color w:val="auto"/>
          <w:sz w:val="28"/>
          <w:szCs w:val="28"/>
          <w:lang w:val="ru-RU"/>
        </w:rPr>
        <w:t xml:space="preserve"> - </w:t>
      </w:r>
      <w:r>
        <w:rPr>
          <w:rFonts w:ascii="Times New Roman" w:hAnsi="Times New Roman" w:cs="Times New Roman"/>
          <w:sz w:val="28"/>
          <w:szCs w:val="28"/>
          <w:lang w:val="ru-RU"/>
        </w:rPr>
        <w:t>невозможность субъекта отказаться от совершенных в отношении информации действий.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Обеспечение информационной безопасности ИС</w:t>
      </w:r>
      <w:r>
        <w:rPr>
          <w:rFonts w:ascii="Times New Roman" w:hAnsi="Times New Roman" w:cs="Times New Roman"/>
          <w:color w:val="auto"/>
          <w:sz w:val="28"/>
          <w:szCs w:val="28"/>
          <w:lang w:val="ru-RU"/>
        </w:rPr>
        <w:t xml:space="preserve"> – деятельность, направленная на достижение требуемого уровня информационной безопасности.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Обработка информации</w:t>
      </w:r>
      <w:r>
        <w:rPr>
          <w:rFonts w:ascii="Times New Roman" w:hAnsi="Times New Roman" w:cs="Times New Roman"/>
          <w:color w:val="auto"/>
          <w:sz w:val="28"/>
          <w:szCs w:val="28"/>
          <w:lang w:val="ru-RU"/>
        </w:rPr>
        <w:t xml:space="preserve"> – совокупность операций сбора, накопления, ввода, вывода, приема, передачи, записи, хранения, регистрации, уничтожения, преобразования, отображения, осуществляемых над информацией.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Обработка риска</w:t>
      </w:r>
      <w:r>
        <w:rPr>
          <w:rFonts w:ascii="Times New Roman" w:hAnsi="Times New Roman" w:cs="Times New Roman"/>
          <w:color w:val="auto"/>
          <w:spacing w:val="-5"/>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5"/>
          <w:sz w:val="28"/>
          <w:szCs w:val="28"/>
          <w:lang w:val="ru-RU"/>
        </w:rPr>
        <w:t xml:space="preserve"> п</w:t>
      </w:r>
      <w:r>
        <w:rPr>
          <w:rFonts w:ascii="Times New Roman" w:hAnsi="Times New Roman" w:cs="Times New Roman"/>
          <w:color w:val="auto"/>
          <w:sz w:val="28"/>
          <w:szCs w:val="28"/>
          <w:lang w:val="ru-RU"/>
        </w:rPr>
        <w:t>роцесс выбора вариантов модификации риска.</w:t>
      </w:r>
    </w:p>
    <w:p w:rsidR="008E1616" w:rsidRDefault="008E1616">
      <w:pPr>
        <w:pStyle w:val="MainText"/>
        <w:tabs>
          <w:tab w:val="left" w:pos="567"/>
        </w:tabs>
        <w:spacing w:line="360" w:lineRule="auto"/>
        <w:rPr>
          <w:rFonts w:ascii="Times New Roman" w:hAnsi="Times New Roman" w:cs="Times New Roman"/>
          <w:b/>
          <w:i/>
          <w:color w:val="auto"/>
          <w:spacing w:val="-2"/>
          <w:sz w:val="28"/>
          <w:szCs w:val="28"/>
          <w:lang w:val="ru-RU"/>
        </w:rPr>
      </w:pPr>
      <w:r>
        <w:rPr>
          <w:rFonts w:ascii="Times New Roman" w:hAnsi="Times New Roman" w:cs="Times New Roman"/>
          <w:b/>
          <w:i/>
          <w:color w:val="auto"/>
          <w:sz w:val="28"/>
          <w:szCs w:val="28"/>
          <w:lang w:val="ru-RU"/>
        </w:rPr>
        <w:t>Остаточный риск</w:t>
      </w:r>
      <w:r>
        <w:rPr>
          <w:rFonts w:ascii="Times New Roman" w:hAnsi="Times New Roman" w:cs="Times New Roman"/>
          <w:color w:val="auto"/>
          <w:spacing w:val="-2"/>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2"/>
          <w:sz w:val="28"/>
          <w:szCs w:val="28"/>
          <w:lang w:val="ru-RU"/>
        </w:rPr>
        <w:t xml:space="preserve"> риск, оставшийся после обработки риска. </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proofErr w:type="spellStart"/>
      <w:r>
        <w:rPr>
          <w:rFonts w:ascii="Times New Roman" w:hAnsi="Times New Roman" w:cs="Times New Roman"/>
          <w:b/>
          <w:i/>
          <w:color w:val="auto"/>
          <w:spacing w:val="-2"/>
          <w:sz w:val="28"/>
          <w:szCs w:val="28"/>
          <w:lang w:val="ru-RU"/>
        </w:rPr>
        <w:t>Отслеживаемость</w:t>
      </w:r>
      <w:proofErr w:type="spellEnd"/>
      <w:r>
        <w:rPr>
          <w:rFonts w:ascii="Times New Roman" w:hAnsi="Times New Roman" w:cs="Times New Roman"/>
          <w:b/>
          <w:i/>
          <w:color w:val="auto"/>
          <w:spacing w:val="-2"/>
          <w:sz w:val="28"/>
          <w:szCs w:val="28"/>
          <w:lang w:val="ru-RU"/>
        </w:rPr>
        <w:t xml:space="preserve"> при работе с информацией</w:t>
      </w:r>
      <w:r>
        <w:rPr>
          <w:rFonts w:ascii="Times New Roman" w:hAnsi="Times New Roman" w:cs="Times New Roman"/>
          <w:color w:val="auto"/>
          <w:spacing w:val="-2"/>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2"/>
          <w:sz w:val="28"/>
          <w:szCs w:val="28"/>
          <w:lang w:val="ru-RU"/>
        </w:rPr>
        <w:t xml:space="preserve"> возможность восстановить сценарий нарушения (или попытки нарушения) информационной безопасности в отношении информационного актива.</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Оценка риска</w:t>
      </w:r>
      <w:r>
        <w:rPr>
          <w:rFonts w:ascii="Times New Roman" w:hAnsi="Times New Roman" w:cs="Times New Roman"/>
          <w:color w:val="auto"/>
          <w:spacing w:val="-3"/>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3"/>
          <w:sz w:val="28"/>
          <w:szCs w:val="28"/>
          <w:lang w:val="ru-RU"/>
        </w:rPr>
        <w:t xml:space="preserve"> о</w:t>
      </w:r>
      <w:r>
        <w:rPr>
          <w:rFonts w:ascii="Times New Roman" w:hAnsi="Times New Roman" w:cs="Times New Roman"/>
          <w:color w:val="auto"/>
          <w:sz w:val="28"/>
          <w:szCs w:val="28"/>
          <w:lang w:val="ru-RU"/>
        </w:rPr>
        <w:t>бщий процесс анализа и оценивания риска</w:t>
      </w:r>
      <w:r>
        <w:rPr>
          <w:rFonts w:ascii="Times New Roman" w:hAnsi="Times New Roman" w:cs="Times New Roman"/>
          <w:color w:val="auto"/>
          <w:spacing w:val="-2"/>
          <w:sz w:val="28"/>
          <w:szCs w:val="28"/>
          <w:lang w:val="ru-RU"/>
        </w:rPr>
        <w:t>.</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Оценка соответствия информационной безопасности организации, установленным требованиям</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деятельность, связанная с прямым или косвенным определением того, что выполняются или не выполняются соответствующие требования информационной безопасности в организации.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lastRenderedPageBreak/>
        <w:t>Политика информационной безопасности организации</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одно или несколько правил, процедур, практических приемов и руководящих принципов в области информационной безопасности, которыми руководствуется организация в своей деятельности.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Процедура безопасной регистрации в системе</w:t>
      </w:r>
      <w:r>
        <w:rPr>
          <w:rFonts w:ascii="Times New Roman" w:hAnsi="Times New Roman" w:cs="Times New Roman"/>
          <w:color w:val="auto"/>
          <w:sz w:val="28"/>
          <w:szCs w:val="28"/>
          <w:lang w:val="ru-RU"/>
        </w:rPr>
        <w:t xml:space="preserve"> – процедура регистрации, </w:t>
      </w:r>
      <w:proofErr w:type="spellStart"/>
      <w:r>
        <w:rPr>
          <w:rFonts w:ascii="Times New Roman" w:hAnsi="Times New Roman" w:cs="Times New Roman"/>
          <w:color w:val="auto"/>
          <w:sz w:val="28"/>
          <w:szCs w:val="28"/>
          <w:lang w:val="ru-RU"/>
        </w:rPr>
        <w:t>минимизирующая</w:t>
      </w:r>
      <w:proofErr w:type="spellEnd"/>
      <w:r>
        <w:rPr>
          <w:rFonts w:ascii="Times New Roman" w:hAnsi="Times New Roman" w:cs="Times New Roman"/>
          <w:color w:val="auto"/>
          <w:sz w:val="28"/>
          <w:szCs w:val="28"/>
          <w:lang w:val="ru-RU"/>
        </w:rPr>
        <w:t xml:space="preserve"> возможность несанкционированного доступа к системе и выдающая минимальное количество информации о ней.</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Риск</w:t>
      </w:r>
      <w:r>
        <w:rPr>
          <w:rFonts w:ascii="Times New Roman" w:hAnsi="Times New Roman" w:cs="Times New Roman"/>
          <w:color w:val="auto"/>
          <w:spacing w:val="-2"/>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2"/>
          <w:sz w:val="28"/>
          <w:szCs w:val="28"/>
          <w:lang w:val="ru-RU"/>
        </w:rPr>
        <w:t xml:space="preserve"> неопределенность, предполагающая возможность потерь.</w:t>
      </w:r>
    </w:p>
    <w:p w:rsidR="008E1616" w:rsidRDefault="008E1616">
      <w:pPr>
        <w:pStyle w:val="MainText"/>
        <w:tabs>
          <w:tab w:val="left" w:pos="567"/>
        </w:tabs>
        <w:spacing w:line="360" w:lineRule="auto"/>
        <w:rPr>
          <w:rFonts w:ascii="Times New Roman" w:hAnsi="Times New Roman" w:cs="Times New Roman"/>
          <w:b/>
          <w:i/>
          <w:sz w:val="28"/>
          <w:szCs w:val="28"/>
          <w:lang w:val="ru-RU"/>
        </w:rPr>
      </w:pPr>
      <w:r>
        <w:rPr>
          <w:rFonts w:ascii="Times New Roman" w:hAnsi="Times New Roman" w:cs="Times New Roman"/>
          <w:b/>
          <w:i/>
          <w:color w:val="auto"/>
          <w:sz w:val="28"/>
          <w:szCs w:val="28"/>
          <w:lang w:val="ru-RU"/>
        </w:rPr>
        <w:t>Свидетельство аудита</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записи, изложение фактов или другой информации, связанной с критериями аудита информационной безопасности, которые могут быть проверены.</w:t>
      </w:r>
    </w:p>
    <w:p w:rsidR="008E1616" w:rsidRDefault="008E1616">
      <w:pPr>
        <w:pStyle w:val="1e"/>
        <w:tabs>
          <w:tab w:val="left" w:pos="0"/>
          <w:tab w:val="left" w:pos="567"/>
        </w:tabs>
        <w:spacing w:line="360" w:lineRule="auto"/>
        <w:ind w:firstLine="567"/>
        <w:jc w:val="both"/>
        <w:rPr>
          <w:rFonts w:ascii="Times New Roman" w:hAnsi="Times New Roman" w:cs="Times New Roman"/>
          <w:b/>
          <w:i/>
          <w:sz w:val="28"/>
          <w:szCs w:val="28"/>
          <w:lang w:val="ru-RU"/>
        </w:rPr>
      </w:pPr>
      <w:r>
        <w:rPr>
          <w:rFonts w:ascii="Times New Roman" w:hAnsi="Times New Roman" w:cs="Times New Roman"/>
          <w:b/>
          <w:i/>
          <w:sz w:val="28"/>
          <w:szCs w:val="28"/>
          <w:lang w:val="ru-RU"/>
        </w:rPr>
        <w:t>Система управления информационной безопасностью</w:t>
      </w:r>
      <w:r>
        <w:rPr>
          <w:rFonts w:ascii="Times New Roman" w:hAnsi="Times New Roman" w:cs="Times New Roman"/>
          <w:sz w:val="28"/>
          <w:szCs w:val="28"/>
          <w:lang w:val="ru-RU"/>
        </w:rPr>
        <w:t xml:space="preserve"> (СУИБ) – часть общей системы менеджмента организации банка, основывающаяся на подходе бизнес-риска, предназначенная для создания, реализации, эксплуатации, мониторинга, анализа, поддержки и повышения информационной безопасности банка организации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w:t>
      </w:r>
      <w:r>
        <w:rPr>
          <w:rFonts w:ascii="Times New Roman" w:hAnsi="Times New Roman" w:cs="Times New Roman"/>
          <w:sz w:val="28"/>
          <w:szCs w:val="28"/>
        </w:rPr>
        <w:t>IS</w:t>
      </w:r>
      <w:r>
        <w:rPr>
          <w:rFonts w:ascii="Times New Roman" w:hAnsi="Times New Roman" w:cs="Times New Roman"/>
          <w:sz w:val="28"/>
          <w:szCs w:val="28"/>
          <w:lang w:val="ru-RU"/>
        </w:rPr>
        <w:t xml:space="preserve"> 27001].</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Система защиты информации ИС</w:t>
      </w:r>
      <w:r>
        <w:rPr>
          <w:rFonts w:ascii="Times New Roman" w:hAnsi="Times New Roman" w:cs="Times New Roman"/>
          <w:color w:val="auto"/>
          <w:sz w:val="28"/>
          <w:szCs w:val="28"/>
          <w:lang w:val="ru-RU"/>
        </w:rPr>
        <w:t xml:space="preserve"> (СЗИ) – совокупность технических, программных и программно-технических средств защиты информации и средств контроля эффективности защиты информации.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Средство защиты информации</w:t>
      </w:r>
      <w:r>
        <w:rPr>
          <w:rFonts w:ascii="Times New Roman" w:hAnsi="Times New Roman" w:cs="Times New Roman"/>
          <w:color w:val="auto"/>
          <w:sz w:val="28"/>
          <w:szCs w:val="28"/>
          <w:lang w:val="ru-RU"/>
        </w:rPr>
        <w:t xml:space="preserve"> – техническое, программное средство, вещество и/или материал, предназначенные или используемые для защиты информации.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 xml:space="preserve">Субъект информационных отношений </w:t>
      </w:r>
      <w:r>
        <w:rPr>
          <w:rFonts w:ascii="Times New Roman" w:hAnsi="Times New Roman" w:cs="Times New Roman"/>
          <w:color w:val="auto"/>
          <w:sz w:val="28"/>
          <w:szCs w:val="28"/>
          <w:lang w:val="ru-RU"/>
        </w:rPr>
        <w:t>–</w:t>
      </w:r>
      <w:r>
        <w:rPr>
          <w:rFonts w:ascii="Times New Roman" w:hAnsi="Times New Roman" w:cs="Times New Roman"/>
          <w:b/>
          <w:i/>
          <w:color w:val="auto"/>
          <w:sz w:val="28"/>
          <w:szCs w:val="28"/>
          <w:lang w:val="ru-RU"/>
        </w:rPr>
        <w:t xml:space="preserve"> </w:t>
      </w:r>
      <w:r>
        <w:rPr>
          <w:rFonts w:ascii="Times New Roman" w:hAnsi="Times New Roman" w:cs="Times New Roman"/>
          <w:sz w:val="28"/>
          <w:szCs w:val="28"/>
          <w:lang w:val="ru-RU"/>
        </w:rPr>
        <w:t xml:space="preserve">собственник информационных ресурсов, информационных систем, технологий и средств их обеспечения — субъект, в полном объеме реализующий полномочия владения, пользования, распоряжения указанными объектами; владелец информационных ресурсов, информационных систем, технологий и средств их обеспечения — субъект, осуществляющий владение и пользование </w:t>
      </w:r>
      <w:r>
        <w:rPr>
          <w:rFonts w:ascii="Times New Roman" w:hAnsi="Times New Roman" w:cs="Times New Roman"/>
          <w:sz w:val="28"/>
          <w:szCs w:val="28"/>
          <w:lang w:val="ru-RU"/>
        </w:rPr>
        <w:lastRenderedPageBreak/>
        <w:t xml:space="preserve">указанными объектами и реализующий полномочия распоряжения в пределах, установленных Законом; </w:t>
      </w:r>
      <w:r>
        <w:rPr>
          <w:rFonts w:ascii="Times New Roman" w:hAnsi="Times New Roman" w:cs="Times New Roman"/>
          <w:sz w:val="28"/>
          <w:szCs w:val="28"/>
          <w:lang w:val="ru-RU"/>
        </w:rPr>
        <w:br/>
        <w:t>пользователь (потребитель) информации - субъект, обращающийся к информационной системе или посреднику за получением необходимой ему информации и пользующийся ею.</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Угроза ИБ</w:t>
      </w:r>
      <w:r>
        <w:rPr>
          <w:rFonts w:ascii="Times New Roman" w:hAnsi="Times New Roman" w:cs="Times New Roman"/>
          <w:color w:val="auto"/>
          <w:sz w:val="28"/>
          <w:szCs w:val="28"/>
          <w:lang w:val="ru-RU"/>
        </w:rPr>
        <w:t xml:space="preserve"> – потенциальная возможность</w:t>
      </w:r>
      <w:r>
        <w:rPr>
          <w:rFonts w:ascii="Times New Roman" w:hAnsi="Times New Roman" w:cs="Times New Roman"/>
          <w:color w:val="auto"/>
          <w:spacing w:val="-4"/>
          <w:sz w:val="28"/>
          <w:szCs w:val="28"/>
          <w:lang w:val="ru-RU"/>
        </w:rPr>
        <w:t xml:space="preserve"> возникновения инцидента ИБ.</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Управление рисками</w:t>
      </w:r>
      <w:r>
        <w:rPr>
          <w:rFonts w:ascii="Times New Roman" w:hAnsi="Times New Roman" w:cs="Times New Roman"/>
          <w:color w:val="auto"/>
          <w:spacing w:val="-3"/>
          <w:sz w:val="28"/>
          <w:szCs w:val="28"/>
          <w:lang w:val="ru-RU"/>
        </w:rPr>
        <w:t xml:space="preserve"> </w:t>
      </w:r>
      <w:r>
        <w:rPr>
          <w:rFonts w:ascii="Times New Roman" w:hAnsi="Times New Roman" w:cs="Times New Roman"/>
          <w:color w:val="auto"/>
          <w:sz w:val="28"/>
          <w:szCs w:val="28"/>
          <w:lang w:val="ru-RU"/>
        </w:rPr>
        <w:t>–</w:t>
      </w:r>
      <w:r>
        <w:rPr>
          <w:rFonts w:ascii="Times New Roman" w:hAnsi="Times New Roman" w:cs="Times New Roman"/>
          <w:color w:val="auto"/>
          <w:spacing w:val="-3"/>
          <w:sz w:val="28"/>
          <w:szCs w:val="28"/>
          <w:lang w:val="ru-RU"/>
        </w:rPr>
        <w:t xml:space="preserve"> о</w:t>
      </w:r>
      <w:r>
        <w:rPr>
          <w:rFonts w:ascii="Times New Roman" w:hAnsi="Times New Roman" w:cs="Times New Roman"/>
          <w:color w:val="auto"/>
          <w:sz w:val="28"/>
          <w:szCs w:val="28"/>
          <w:lang w:val="ru-RU"/>
        </w:rPr>
        <w:t xml:space="preserve">бщий процесс </w:t>
      </w:r>
      <w:r>
        <w:rPr>
          <w:rFonts w:ascii="Times New Roman" w:hAnsi="Times New Roman" w:cs="Times New Roman"/>
          <w:color w:val="auto"/>
          <w:spacing w:val="-3"/>
          <w:sz w:val="28"/>
          <w:szCs w:val="28"/>
          <w:lang w:val="ru-RU"/>
        </w:rPr>
        <w:t>оценки рисков и их обработки.</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Ущерб</w:t>
      </w:r>
      <w:r>
        <w:rPr>
          <w:rFonts w:ascii="Times New Roman" w:hAnsi="Times New Roman" w:cs="Times New Roman"/>
          <w:color w:val="auto"/>
          <w:sz w:val="28"/>
          <w:szCs w:val="28"/>
          <w:lang w:val="ru-RU"/>
        </w:rPr>
        <w:t xml:space="preserve"> – оценка значимости негативных последствий для организации, которые будут иметь место в результате возникновения инцидентов ИБ.</w:t>
      </w:r>
    </w:p>
    <w:p w:rsidR="008E1616" w:rsidRDefault="008E1616">
      <w:pPr>
        <w:pStyle w:val="MainText"/>
        <w:tabs>
          <w:tab w:val="left" w:pos="567"/>
        </w:tabs>
        <w:spacing w:line="360" w:lineRule="auto"/>
        <w:rPr>
          <w:rFonts w:ascii="Times New Roman" w:hAnsi="Times New Roman" w:cs="Times New Roman"/>
          <w:b/>
          <w:i/>
          <w:color w:val="auto"/>
          <w:sz w:val="28"/>
          <w:szCs w:val="28"/>
          <w:lang w:val="ru-RU"/>
        </w:rPr>
      </w:pPr>
      <w:r>
        <w:rPr>
          <w:rFonts w:ascii="Times New Roman" w:hAnsi="Times New Roman" w:cs="Times New Roman"/>
          <w:b/>
          <w:i/>
          <w:color w:val="auto"/>
          <w:sz w:val="28"/>
          <w:szCs w:val="28"/>
          <w:lang w:val="ru-RU"/>
        </w:rPr>
        <w:t>Уязвимость</w:t>
      </w:r>
      <w:r>
        <w:rPr>
          <w:rFonts w:ascii="Times New Roman" w:hAnsi="Times New Roman" w:cs="Times New Roman"/>
          <w:color w:val="auto"/>
          <w:sz w:val="28"/>
          <w:szCs w:val="28"/>
          <w:lang w:val="ru-RU"/>
        </w:rPr>
        <w:t xml:space="preserve"> – фактор, способствующий </w:t>
      </w:r>
      <w:r>
        <w:rPr>
          <w:rFonts w:ascii="Times New Roman" w:hAnsi="Times New Roman" w:cs="Times New Roman"/>
          <w:color w:val="auto"/>
          <w:spacing w:val="-2"/>
          <w:sz w:val="28"/>
          <w:szCs w:val="28"/>
          <w:lang w:val="ru-RU"/>
        </w:rPr>
        <w:t>реализации угрозы.</w:t>
      </w:r>
    </w:p>
    <w:p w:rsidR="008E1616" w:rsidRPr="0092163C" w:rsidRDefault="008E1616">
      <w:pPr>
        <w:pStyle w:val="MainText"/>
        <w:tabs>
          <w:tab w:val="left" w:pos="567"/>
        </w:tabs>
        <w:spacing w:line="360" w:lineRule="auto"/>
        <w:rPr>
          <w:b/>
          <w:bCs/>
          <w:i/>
          <w:sz w:val="28"/>
          <w:szCs w:val="28"/>
          <w:lang w:val="ru-RU"/>
        </w:rPr>
      </w:pPr>
      <w:r>
        <w:rPr>
          <w:rFonts w:ascii="Times New Roman" w:hAnsi="Times New Roman" w:cs="Times New Roman"/>
          <w:b/>
          <w:i/>
          <w:color w:val="auto"/>
          <w:sz w:val="28"/>
          <w:szCs w:val="28"/>
          <w:lang w:val="ru-RU"/>
        </w:rPr>
        <w:t>Целостность</w:t>
      </w:r>
      <w:r>
        <w:rPr>
          <w:rFonts w:ascii="Times New Roman" w:hAnsi="Times New Roman" w:cs="Times New Roman"/>
          <w:b/>
          <w:color w:val="auto"/>
          <w:sz w:val="28"/>
          <w:szCs w:val="28"/>
          <w:lang w:val="ru-RU"/>
        </w:rPr>
        <w:t xml:space="preserve"> </w:t>
      </w:r>
      <w:r>
        <w:rPr>
          <w:rFonts w:ascii="Times New Roman" w:hAnsi="Times New Roman" w:cs="Times New Roman"/>
          <w:color w:val="auto"/>
          <w:sz w:val="28"/>
          <w:szCs w:val="28"/>
          <w:lang w:val="ru-RU"/>
        </w:rPr>
        <w:t xml:space="preserve">– </w:t>
      </w:r>
      <w:r>
        <w:rPr>
          <w:rFonts w:ascii="Times New Roman" w:eastAsia="MS Mincho" w:hAnsi="Times New Roman" w:cs="Times New Roman"/>
          <w:color w:val="auto"/>
          <w:sz w:val="28"/>
          <w:szCs w:val="28"/>
          <w:lang w:val="ru-RU"/>
        </w:rPr>
        <w:t>свойство информации, при котором обеспечивается достижение целей ее функционального применения в системе.</w:t>
      </w:r>
    </w:p>
    <w:p w:rsidR="008E1616" w:rsidRDefault="008E1616">
      <w:pPr>
        <w:pStyle w:val="p"/>
        <w:tabs>
          <w:tab w:val="left" w:pos="567"/>
        </w:tabs>
        <w:spacing w:before="0" w:after="0" w:line="360" w:lineRule="auto"/>
        <w:ind w:firstLine="567"/>
        <w:jc w:val="both"/>
        <w:rPr>
          <w:b/>
          <w:i/>
          <w:sz w:val="28"/>
          <w:szCs w:val="28"/>
        </w:rPr>
      </w:pPr>
      <w:r>
        <w:rPr>
          <w:b/>
          <w:bCs/>
          <w:i/>
          <w:sz w:val="28"/>
          <w:szCs w:val="28"/>
        </w:rPr>
        <w:t>Электронная коммерция</w:t>
      </w:r>
      <w:r>
        <w:rPr>
          <w:sz w:val="28"/>
          <w:szCs w:val="28"/>
        </w:rPr>
        <w:t xml:space="preserve"> – заключение путем обмена электронными документами следующих сделок, предусмотренных ГК РФ (но не ограничиваясь ими): купля-продажа, поставка, возмездное оказание услуг, перевозка, заем и кредит, финансирование под уступку денежного требования, банковский вклад, банковский счет, расчеты, хранение, страхование, поручение, комиссия, агентирование, доверительное управление имуществом, коммерческая концессия, а также приобретение и осуществление с использованием электронных средств иных прав и обязанностей в сфере предпринимательской деятельности.</w:t>
      </w:r>
    </w:p>
    <w:p w:rsidR="008E1616" w:rsidRDefault="008E1616">
      <w:pPr>
        <w:pStyle w:val="p"/>
        <w:tabs>
          <w:tab w:val="left" w:pos="567"/>
        </w:tabs>
        <w:spacing w:before="0" w:after="0" w:line="360" w:lineRule="auto"/>
        <w:ind w:firstLine="567"/>
        <w:jc w:val="both"/>
        <w:rPr>
          <w:rFonts w:eastAsia="MS Mincho"/>
          <w:sz w:val="20"/>
          <w:szCs w:val="20"/>
        </w:rPr>
      </w:pPr>
      <w:r>
        <w:rPr>
          <w:b/>
          <w:i/>
          <w:sz w:val="28"/>
          <w:szCs w:val="28"/>
        </w:rPr>
        <w:t>Э</w:t>
      </w:r>
      <w:r>
        <w:rPr>
          <w:b/>
          <w:bCs/>
          <w:i/>
          <w:sz w:val="28"/>
          <w:szCs w:val="28"/>
        </w:rPr>
        <w:t>лектронный документ</w:t>
      </w:r>
      <w:r>
        <w:rPr>
          <w:sz w:val="28"/>
          <w:szCs w:val="28"/>
        </w:rPr>
        <w:t xml:space="preserve"> – информация, формируемая, отправляемая, получаемая или хранимая с помощью электронных средств связи в связи с совершением сделок в сфере электронной торговли.</w:t>
      </w:r>
    </w:p>
    <w:p w:rsidR="008E1616" w:rsidRDefault="008E1616">
      <w:pPr>
        <w:pStyle w:val="MainText"/>
        <w:tabs>
          <w:tab w:val="left" w:pos="720"/>
        </w:tabs>
        <w:spacing w:line="360" w:lineRule="auto"/>
        <w:ind w:firstLine="0"/>
        <w:rPr>
          <w:rFonts w:ascii="Times New Roman" w:eastAsia="MS Mincho" w:hAnsi="Times New Roman" w:cs="Times New Roman"/>
          <w:color w:val="auto"/>
          <w:sz w:val="20"/>
          <w:szCs w:val="20"/>
          <w:lang w:val="ru-RU"/>
        </w:rPr>
      </w:pPr>
    </w:p>
    <w:p w:rsidR="008E1616" w:rsidRDefault="008E1616">
      <w:pPr>
        <w:pStyle w:val="116pt000"/>
      </w:pPr>
      <w:bookmarkStart w:id="4" w:name="__RefHeading___Toc222915947"/>
      <w:bookmarkEnd w:id="4"/>
      <w:r>
        <w:lastRenderedPageBreak/>
        <w:t>Концепция обеспечения ИБ</w:t>
      </w:r>
    </w:p>
    <w:p w:rsidR="008E1616" w:rsidRDefault="008E1616">
      <w:pPr>
        <w:pStyle w:val="21230"/>
        <w:rPr>
          <w:sz w:val="28"/>
          <w:szCs w:val="28"/>
        </w:rPr>
      </w:pPr>
      <w:bookmarkStart w:id="5" w:name="__RefHeading___Toc222915948"/>
      <w:bookmarkEnd w:id="5"/>
      <w:r>
        <w:t>Цели и задачи обеспечения ИБ</w:t>
      </w:r>
    </w:p>
    <w:p w:rsidR="008E1616" w:rsidRDefault="008E1616">
      <w:pPr>
        <w:tabs>
          <w:tab w:val="left" w:pos="567"/>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целями Банка в области обеспечения ИБ являются:</w:t>
      </w:r>
    </w:p>
    <w:p w:rsidR="008E1616" w:rsidRDefault="008E1616" w:rsidP="00DA6FB4">
      <w:pPr>
        <w:numPr>
          <w:ilvl w:val="0"/>
          <w:numId w:val="4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Защита информации во всех формах ее представления – обеспечение конфиденциальности, целостности и доступности.</w:t>
      </w:r>
    </w:p>
    <w:p w:rsidR="008E1616" w:rsidRDefault="008E1616" w:rsidP="00DA6FB4">
      <w:pPr>
        <w:numPr>
          <w:ilvl w:val="0"/>
          <w:numId w:val="4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Обеспечение функционирования ИС в соответствии с установленными требованиями.</w:t>
      </w:r>
    </w:p>
    <w:p w:rsidR="008E1616" w:rsidRDefault="008E1616" w:rsidP="00DA6FB4">
      <w:pPr>
        <w:numPr>
          <w:ilvl w:val="0"/>
          <w:numId w:val="4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Соответствие требованиям законодательных и нормативных документов.</w:t>
      </w:r>
    </w:p>
    <w:p w:rsidR="008E1616" w:rsidRDefault="008E1616" w:rsidP="00DA6FB4">
      <w:pPr>
        <w:numPr>
          <w:ilvl w:val="0"/>
          <w:numId w:val="4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Отсутствие неприемлемого ущерба.</w:t>
      </w:r>
    </w:p>
    <w:p w:rsidR="008E1616" w:rsidRDefault="008E1616" w:rsidP="00DA6FB4">
      <w:pPr>
        <w:numPr>
          <w:ilvl w:val="0"/>
          <w:numId w:val="4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Обеспечение </w:t>
      </w:r>
      <w:proofErr w:type="spellStart"/>
      <w:r>
        <w:rPr>
          <w:rFonts w:ascii="Times New Roman" w:hAnsi="Times New Roman" w:cs="Times New Roman"/>
          <w:sz w:val="28"/>
          <w:szCs w:val="28"/>
          <w:lang w:val="ru-RU"/>
        </w:rPr>
        <w:t>неотказуемости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отслеживаемости</w:t>
      </w:r>
      <w:proofErr w:type="spellEnd"/>
      <w:r>
        <w:rPr>
          <w:rFonts w:ascii="Times New Roman" w:hAnsi="Times New Roman" w:cs="Times New Roman"/>
          <w:sz w:val="28"/>
          <w:szCs w:val="28"/>
          <w:lang w:val="ru-RU"/>
        </w:rPr>
        <w:t>, аутентичности при работе с информацией.</w:t>
      </w:r>
    </w:p>
    <w:p w:rsidR="008E1616" w:rsidRDefault="008E1616">
      <w:pPr>
        <w:tabs>
          <w:tab w:val="left" w:pos="567"/>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задачами Банка в области обеспечения ИБ являются:</w:t>
      </w:r>
    </w:p>
    <w:p w:rsidR="008E1616" w:rsidRDefault="008E1616" w:rsidP="00DA6FB4">
      <w:pPr>
        <w:numPr>
          <w:ilvl w:val="0"/>
          <w:numId w:val="26"/>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Предупреждение реализации угроз ИБ.</w:t>
      </w:r>
    </w:p>
    <w:p w:rsidR="008E1616" w:rsidRDefault="008E1616" w:rsidP="00DA6FB4">
      <w:pPr>
        <w:numPr>
          <w:ilvl w:val="0"/>
          <w:numId w:val="26"/>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Снижение ущерба для организации при возможной реализации угроз ИБ (возникновении инцидентов ИБ).</w:t>
      </w:r>
    </w:p>
    <w:p w:rsidR="008E1616" w:rsidRDefault="008E1616" w:rsidP="00DA6FB4">
      <w:pPr>
        <w:numPr>
          <w:ilvl w:val="0"/>
          <w:numId w:val="26"/>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Обеспечение доверия (предоставление обоснованных гарантий достижения целей обеспечения ИБ).</w:t>
      </w:r>
    </w:p>
    <w:p w:rsidR="008E1616" w:rsidRDefault="008E1616" w:rsidP="00DA6FB4">
      <w:pPr>
        <w:numPr>
          <w:ilvl w:val="0"/>
          <w:numId w:val="26"/>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t>Оптимизация затрат на обеспечение ИБ.</w:t>
      </w:r>
    </w:p>
    <w:p w:rsidR="008E1616" w:rsidRPr="0092163C" w:rsidRDefault="008E1616">
      <w:pPr>
        <w:tabs>
          <w:tab w:val="left" w:pos="567"/>
        </w:tabs>
        <w:spacing w:line="360" w:lineRule="auto"/>
        <w:ind w:firstLine="567"/>
        <w:jc w:val="both"/>
        <w:rPr>
          <w:lang w:val="ru-RU"/>
        </w:rPr>
      </w:pPr>
      <w:r>
        <w:rPr>
          <w:rFonts w:ascii="Times New Roman" w:hAnsi="Times New Roman" w:cs="Times New Roman"/>
          <w:sz w:val="28"/>
          <w:szCs w:val="28"/>
          <w:lang w:val="ru-RU"/>
        </w:rPr>
        <w:t xml:space="preserve">Выполнение этих задач базируется на использовании процесса управления рисками информационной безопасности. </w:t>
      </w:r>
    </w:p>
    <w:p w:rsidR="008E1616" w:rsidRDefault="008E1616">
      <w:pPr>
        <w:pStyle w:val="21230"/>
        <w:rPr>
          <w:sz w:val="28"/>
          <w:szCs w:val="28"/>
        </w:rPr>
      </w:pPr>
      <w:bookmarkStart w:id="6" w:name="__RefHeading___Toc222915949"/>
      <w:bookmarkEnd w:id="6"/>
      <w:r>
        <w:t>Стратегия обеспечения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решение задач обеспечения ИБ строится на основе подхода, предусматривающего создание системы управления информационной безопасностью (СУИБ).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Организация СУИБ основывается на следующих принципах:</w:t>
      </w:r>
    </w:p>
    <w:p w:rsidR="008E1616" w:rsidRDefault="008E1616" w:rsidP="00DA6FB4">
      <w:pPr>
        <w:numPr>
          <w:ilvl w:val="0"/>
          <w:numId w:val="34"/>
        </w:numPr>
        <w:tabs>
          <w:tab w:val="left" w:pos="1701"/>
        </w:tabs>
        <w:spacing w:line="360" w:lineRule="auto"/>
        <w:ind w:left="1134" w:firstLine="0"/>
        <w:rPr>
          <w:rFonts w:ascii="Times New Roman" w:hAnsi="Times New Roman" w:cs="Times New Roman"/>
          <w:sz w:val="28"/>
          <w:szCs w:val="28"/>
          <w:lang w:val="ru-RU"/>
        </w:rPr>
      </w:pPr>
      <w:r>
        <w:rPr>
          <w:rFonts w:ascii="Times New Roman" w:hAnsi="Times New Roman" w:cs="Times New Roman"/>
          <w:sz w:val="28"/>
          <w:szCs w:val="28"/>
          <w:lang w:val="ru-RU"/>
        </w:rPr>
        <w:lastRenderedPageBreak/>
        <w:t>Комплексность – одновременное применение административных, физических и технических мер.</w:t>
      </w:r>
    </w:p>
    <w:p w:rsidR="008E1616" w:rsidRDefault="008E1616" w:rsidP="00DA6FB4">
      <w:pPr>
        <w:numPr>
          <w:ilvl w:val="0"/>
          <w:numId w:val="3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Системность – создание системы обеспечения ИБ, включающей совокупность защитных мер и персонал, участвующий в обеспечении ИБ.</w:t>
      </w:r>
    </w:p>
    <w:p w:rsidR="008E1616" w:rsidRDefault="008E1616" w:rsidP="00DA6FB4">
      <w:pPr>
        <w:numPr>
          <w:ilvl w:val="0"/>
          <w:numId w:val="3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рисками – оценка рисков возможных инцидентов ИБ и принятие решений по их обработке на основании установленных критериев риска.</w:t>
      </w:r>
    </w:p>
    <w:p w:rsidR="008E1616" w:rsidRDefault="008E1616" w:rsidP="00DA6FB4">
      <w:pPr>
        <w:numPr>
          <w:ilvl w:val="0"/>
          <w:numId w:val="3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Мониторинг – оперативное обнаружение инцидентов ИБ и реагирование на них.</w:t>
      </w:r>
    </w:p>
    <w:p w:rsidR="008E1616" w:rsidRDefault="008E1616" w:rsidP="00DA6FB4">
      <w:pPr>
        <w:numPr>
          <w:ilvl w:val="0"/>
          <w:numId w:val="3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Совершенствование – оценка эффективности функционирования СУИБ с целью принятия корректирующих и предупреждающих действий и определения возможных улучшений.</w:t>
      </w:r>
    </w:p>
    <w:p w:rsidR="008E1616" w:rsidRDefault="008E1616" w:rsidP="00DA6FB4">
      <w:pPr>
        <w:numPr>
          <w:ilvl w:val="0"/>
          <w:numId w:val="3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Адекватность защитных мер – эффективность защитных мер и их стоимость должна быть адекватной имеющимся рискам.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Функционирование СУИБ строится на основе применения PDCA-модели и предполагает использование как активного, так и </w:t>
      </w:r>
      <w:proofErr w:type="spellStart"/>
      <w:r>
        <w:rPr>
          <w:rFonts w:ascii="Times New Roman" w:hAnsi="Times New Roman" w:cs="Times New Roman"/>
          <w:sz w:val="28"/>
          <w:szCs w:val="28"/>
          <w:lang w:val="ru-RU"/>
        </w:rPr>
        <w:t>проактивного</w:t>
      </w:r>
      <w:proofErr w:type="spellEnd"/>
      <w:r>
        <w:rPr>
          <w:rFonts w:ascii="Times New Roman" w:hAnsi="Times New Roman" w:cs="Times New Roman"/>
          <w:sz w:val="28"/>
          <w:szCs w:val="28"/>
          <w:lang w:val="ru-RU"/>
        </w:rPr>
        <w:t xml:space="preserve"> управления. Основной задачей активного управления является принятие соответствующих корректирующих и предупреждающих мер по результатам инцидентов ИБ и устранение выявленных несоответствий СУИБ установленным требованиям. </w:t>
      </w:r>
      <w:proofErr w:type="spellStart"/>
      <w:r>
        <w:rPr>
          <w:rFonts w:ascii="Times New Roman" w:hAnsi="Times New Roman" w:cs="Times New Roman"/>
          <w:sz w:val="28"/>
          <w:szCs w:val="28"/>
          <w:lang w:val="ru-RU"/>
        </w:rPr>
        <w:t>Проактивное</w:t>
      </w:r>
      <w:proofErr w:type="spellEnd"/>
      <w:r>
        <w:rPr>
          <w:rFonts w:ascii="Times New Roman" w:hAnsi="Times New Roman" w:cs="Times New Roman"/>
          <w:sz w:val="28"/>
          <w:szCs w:val="28"/>
          <w:lang w:val="ru-RU"/>
        </w:rPr>
        <w:t xml:space="preserve"> управление строится на основе управления рисками и направлено на устранение неприемлемых рисков, связанных с возможными инцидентами ИБ. Требуемый уровень ИБ определяется критерием приемлемости рисков.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СУИБ использует принципы, изложенные в стандарте ISO 27001, а именно:</w:t>
      </w:r>
    </w:p>
    <w:p w:rsidR="008E1616" w:rsidRDefault="008E1616">
      <w:pPr>
        <w:numPr>
          <w:ilvl w:val="0"/>
          <w:numId w:val="1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Организация при безусловной поддержке руководства должна создать, внедрить, эксплуатировать, постоянно контролировать, анализировать, поддерживать в рабочем состоянии и улучшать СУИБ в контексте целостной деловой деятельности организации и рисков, с которыми она сталкивается. Руководство организации должно выделять необходимые ресурсы для поддержания СУИБ в рабочем состоянии. Данный процесс основан на модели PDCA.</w:t>
      </w:r>
    </w:p>
    <w:p w:rsidR="008E1616" w:rsidRDefault="008E1616">
      <w:pPr>
        <w:numPr>
          <w:ilvl w:val="0"/>
          <w:numId w:val="1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Организация через запланированные интервалы времени должна проводить аудит и самооценку СУИБ.</w:t>
      </w:r>
    </w:p>
    <w:p w:rsidR="008E1616" w:rsidRDefault="008E1616">
      <w:pPr>
        <w:numPr>
          <w:ilvl w:val="0"/>
          <w:numId w:val="1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Руководство организации через запланированные интервалы времени (по крайней мере, один раз в год) должно анализировать состояние СУИБ. Такой анализ должен включать в себя оценивание возможностей для улучшения и потребности в изменениях СУИБ.</w:t>
      </w:r>
    </w:p>
    <w:p w:rsidR="008E1616" w:rsidRDefault="008E1616">
      <w:pPr>
        <w:numPr>
          <w:ilvl w:val="0"/>
          <w:numId w:val="18"/>
        </w:numPr>
        <w:tabs>
          <w:tab w:val="left" w:pos="1701"/>
        </w:tabs>
        <w:spacing w:line="360" w:lineRule="auto"/>
        <w:ind w:left="1134" w:firstLine="0"/>
        <w:jc w:val="both"/>
        <w:rPr>
          <w:rFonts w:ascii="Times New Roman" w:hAnsi="Times New Roman" w:cs="Times New Roman"/>
          <w:lang w:val="ru-RU"/>
        </w:rPr>
      </w:pPr>
      <w:r>
        <w:rPr>
          <w:rFonts w:ascii="Times New Roman" w:hAnsi="Times New Roman" w:cs="Times New Roman"/>
          <w:sz w:val="28"/>
          <w:szCs w:val="28"/>
          <w:lang w:val="ru-RU"/>
        </w:rPr>
        <w:t>Организация должна постоянно улучшать СУИБ.</w:t>
      </w:r>
    </w:p>
    <w:p w:rsidR="008E1616" w:rsidRDefault="008E1616">
      <w:pPr>
        <w:tabs>
          <w:tab w:val="left" w:pos="1560"/>
        </w:tabs>
        <w:spacing w:line="360" w:lineRule="auto"/>
        <w:ind w:firstLine="567"/>
        <w:jc w:val="both"/>
        <w:rPr>
          <w:rFonts w:ascii="Times New Roman" w:hAnsi="Times New Roman" w:cs="Times New Roman"/>
          <w:lang w:val="ru-RU"/>
        </w:rPr>
      </w:pPr>
    </w:p>
    <w:p w:rsidR="008E1616" w:rsidRDefault="008E1616">
      <w:pPr>
        <w:pStyle w:val="21230"/>
        <w:rPr>
          <w:sz w:val="28"/>
          <w:szCs w:val="28"/>
        </w:rPr>
      </w:pPr>
      <w:bookmarkStart w:id="7" w:name="__RefHeading___Toc222915950"/>
      <w:bookmarkEnd w:id="7"/>
      <w:r>
        <w:t>Законодательная основа обеспечения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Законодательную основу обеспечения ИБ Банка составляют следующие документы:</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 безопасности" от 05.03.92 №2446-1.</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 государственной тайне" от 21.07.93 №5485-1.</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"Об информации, информатизации и защите информации" от 20.02.95 №24-ФЗ.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 лицензировании отдельных видов деятельности" от 08.08.01 № 128-Ф3.</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"Об участии в международном информационном обмене" от 05.06.96 года №85-ФЗ.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Федеральный закон "Об электронной цифровой подписи" от 10.01.02 г. № 1-ФЗ.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"Об экспортном контроле" от 18.07.99 г. № 183 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 банках и банковской деятельности" (в редакции от 03.02.96 г. № 17-ФЗ).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Федеральный закон "О Центральном банке Российской Федерации (Банке России)" от 10.07.02 года № 86-ФЗ.</w:t>
      </w:r>
    </w:p>
    <w:p w:rsidR="008E1616" w:rsidRDefault="008E1616">
      <w:pPr>
        <w:numPr>
          <w:ilvl w:val="0"/>
          <w:numId w:val="1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и рекомендации ЦБ РФ.</w:t>
      </w:r>
    </w:p>
    <w:p w:rsidR="008E1616" w:rsidRDefault="008E1616">
      <w:pPr>
        <w:spacing w:line="360" w:lineRule="auto"/>
        <w:ind w:left="1134"/>
        <w:jc w:val="both"/>
        <w:rPr>
          <w:rFonts w:ascii="Times New Roman" w:hAnsi="Times New Roman" w:cs="Times New Roman"/>
          <w:sz w:val="28"/>
          <w:szCs w:val="28"/>
          <w:lang w:val="ru-RU"/>
        </w:rPr>
      </w:pPr>
    </w:p>
    <w:p w:rsidR="008E1616" w:rsidRDefault="008E1616">
      <w:pPr>
        <w:pStyle w:val="21230"/>
        <w:rPr>
          <w:sz w:val="28"/>
          <w:szCs w:val="28"/>
        </w:rPr>
      </w:pPr>
      <w:bookmarkStart w:id="8" w:name="__RefHeading___Toc222915951"/>
      <w:bookmarkEnd w:id="8"/>
      <w:r>
        <w:t>Основные понятия</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Основные понятия используемой модели обеспечения ИБ включают активы, угрозы, уязвимости, ущерб, защитные меры и риски.</w:t>
      </w:r>
    </w:p>
    <w:p w:rsidR="008E1616" w:rsidRDefault="008E1616">
      <w:pPr>
        <w:pStyle w:val="361"/>
        <w:rPr>
          <w:szCs w:val="28"/>
        </w:rPr>
      </w:pPr>
      <w:r>
        <w:t>Активы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 активам относятся:</w:t>
      </w:r>
    </w:p>
    <w:p w:rsidR="008E1616" w:rsidRDefault="008E1616" w:rsidP="00DA6FB4">
      <w:pPr>
        <w:numPr>
          <w:ilvl w:val="0"/>
          <w:numId w:val="2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Бизнес-процессы.</w:t>
      </w:r>
    </w:p>
    <w:p w:rsidR="008E1616" w:rsidRDefault="008E1616" w:rsidP="00DA6FB4">
      <w:pPr>
        <w:numPr>
          <w:ilvl w:val="0"/>
          <w:numId w:val="2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и сервисы.</w:t>
      </w:r>
    </w:p>
    <w:p w:rsidR="008E1616" w:rsidRDefault="008E1616" w:rsidP="00DA6FB4">
      <w:pPr>
        <w:numPr>
          <w:ilvl w:val="0"/>
          <w:numId w:val="2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Компоненты и ресурсы ИС.</w:t>
      </w:r>
    </w:p>
    <w:p w:rsidR="008E1616" w:rsidRDefault="008E1616" w:rsidP="00DA6FB4">
      <w:pPr>
        <w:numPr>
          <w:ilvl w:val="0"/>
          <w:numId w:val="25"/>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Персонал.</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Активы являются сущностями, важными для организации. Воздействие на активы инцидентов ИБ приводит к негативным последствиям для организации, характеризуемым ущербом. </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Обеспечение защиты активов является одной из главных задач обеспечения ИБ организации. Защита активов реализуется путем применения защитных мер, направленных на предотвращение угроз, уменьшение вероятности их реализации или снижение ущерба при их реализации.</w:t>
      </w:r>
    </w:p>
    <w:p w:rsidR="008E1616" w:rsidRDefault="008E1616">
      <w:pPr>
        <w:pStyle w:val="361"/>
        <w:rPr>
          <w:szCs w:val="28"/>
        </w:rPr>
      </w:pPr>
      <w:r>
        <w:lastRenderedPageBreak/>
        <w:t>Угрозы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 угрозой ИБ понимается потенциальная возможность возникновения инцидента ИБ. Реализация угрозы означает возникновение нежелательного инцидента, который, воздействуя на активы, может путем нарушения их ценных свойств причинить ущерб организации. Угрозы могут происходить от различных источников и могут быть случайными или намеренно созданными. Источники угроз делятся на внутренние и внешние, естественные и связанные с людьми и т.д. Для своей реализации угроза требует наличия уязвимости.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Рассматриваются следующие категории инцидентов ИБ:</w:t>
      </w:r>
    </w:p>
    <w:p w:rsidR="008E1616" w:rsidRDefault="008E1616">
      <w:pPr>
        <w:numPr>
          <w:ilvl w:val="0"/>
          <w:numId w:val="16"/>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Утечка информации.</w:t>
      </w:r>
    </w:p>
    <w:p w:rsidR="008E1616" w:rsidRDefault="008E1616">
      <w:pPr>
        <w:numPr>
          <w:ilvl w:val="0"/>
          <w:numId w:val="16"/>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Модификация.</w:t>
      </w:r>
    </w:p>
    <w:p w:rsidR="008E1616" w:rsidRDefault="008E1616">
      <w:pPr>
        <w:numPr>
          <w:ilvl w:val="0"/>
          <w:numId w:val="16"/>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Недоступность.</w:t>
      </w:r>
    </w:p>
    <w:p w:rsidR="008E1616" w:rsidRDefault="008E1616">
      <w:pPr>
        <w:numPr>
          <w:ilvl w:val="0"/>
          <w:numId w:val="16"/>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Уничтожение.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Каждая из категорий детализируется для более точного определения негативных последствий и ущерба ("</w:t>
      </w:r>
      <w:r w:rsidR="008841A5">
        <w:rPr>
          <w:rFonts w:cs="Times New Roman"/>
          <w:sz w:val="28"/>
          <w:szCs w:val="28"/>
          <w:lang w:val="ru-RU"/>
        </w:rPr>
        <w:fldChar w:fldCharType="begin"/>
      </w:r>
      <w:r>
        <w:rPr>
          <w:rFonts w:cs="Times New Roman"/>
          <w:sz w:val="28"/>
          <w:szCs w:val="28"/>
          <w:lang w:val="ru-RU"/>
        </w:rPr>
        <w:instrText xml:space="preserve"> REF _Ref160874351 \h </w:instrText>
      </w:r>
      <w:r w:rsidR="008841A5">
        <w:rPr>
          <w:rFonts w:cs="Times New Roman"/>
          <w:sz w:val="28"/>
          <w:szCs w:val="28"/>
          <w:lang w:val="ru-RU"/>
        </w:rPr>
      </w:r>
      <w:r w:rsidR="008841A5">
        <w:rPr>
          <w:rFonts w:cs="Times New Roman"/>
          <w:sz w:val="28"/>
          <w:szCs w:val="28"/>
          <w:lang w:val="ru-RU"/>
        </w:rPr>
        <w:fldChar w:fldCharType="separate"/>
      </w:r>
      <w:r>
        <w:rPr>
          <w:rFonts w:cs="Times New Roman"/>
          <w:sz w:val="28"/>
          <w:szCs w:val="28"/>
          <w:lang w:val="ru-RU"/>
        </w:rPr>
        <w:t>Таблица</w:t>
      </w:r>
      <w:proofErr w:type="gramStart"/>
      <w:r>
        <w:rPr>
          <w:rFonts w:cs="Times New Roman"/>
          <w:sz w:val="28"/>
          <w:szCs w:val="28"/>
          <w:lang w:val="ru-RU"/>
        </w:rPr>
        <w:t>1</w:t>
      </w:r>
      <w:proofErr w:type="gramEnd"/>
      <w:r>
        <w:rPr>
          <w:rFonts w:cs="Times New Roman"/>
          <w:sz w:val="28"/>
          <w:szCs w:val="28"/>
          <w:lang w:val="ru-RU"/>
        </w:rPr>
        <w:t>.</w:t>
      </w:r>
      <w:r w:rsidR="008841A5">
        <w:rPr>
          <w:rFonts w:cs="Times New Roman"/>
          <w:sz w:val="28"/>
          <w:szCs w:val="28"/>
          <w:lang w:val="ru-RU"/>
        </w:rPr>
        <w:fldChar w:fldCharType="end"/>
      </w:r>
      <w:r>
        <w:rPr>
          <w:rFonts w:ascii="Times New Roman" w:hAnsi="Times New Roman" w:cs="Times New Roman"/>
          <w:sz w:val="28"/>
          <w:szCs w:val="28"/>
          <w:lang w:val="ru-RU"/>
        </w:rPr>
        <w:t>").</w:t>
      </w:r>
    </w:p>
    <w:p w:rsidR="008E1616" w:rsidRDefault="008E1616">
      <w:pPr>
        <w:pStyle w:val="1d"/>
        <w:keepNext/>
        <w:tabs>
          <w:tab w:val="left" w:pos="720"/>
        </w:tabs>
        <w:spacing w:line="360" w:lineRule="auto"/>
        <w:jc w:val="right"/>
        <w:rPr>
          <w:rFonts w:ascii="Times New Roman" w:hAnsi="Times New Roman" w:cs="Times New Roman"/>
          <w:sz w:val="28"/>
          <w:szCs w:val="28"/>
          <w:lang w:val="ru-RU"/>
        </w:rPr>
      </w:pPr>
      <w:bookmarkStart w:id="9" w:name="_Ref160874351"/>
      <w:r>
        <w:rPr>
          <w:rFonts w:ascii="Times New Roman" w:hAnsi="Times New Roman" w:cs="Times New Roman"/>
          <w:sz w:val="28"/>
          <w:szCs w:val="28"/>
          <w:lang w:val="ru-RU"/>
        </w:rPr>
        <w:t>Таблица1.</w:t>
      </w:r>
    </w:p>
    <w:p w:rsidR="008E1616" w:rsidRDefault="008E1616">
      <w:pPr>
        <w:pStyle w:val="1d"/>
        <w:keepNext/>
        <w:tabs>
          <w:tab w:val="left" w:pos="720"/>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Классификация инцидентов ИБ</w:t>
      </w:r>
      <w:bookmarkEnd w:id="9"/>
    </w:p>
    <w:tbl>
      <w:tblPr>
        <w:tblW w:w="0" w:type="auto"/>
        <w:tblInd w:w="108" w:type="dxa"/>
        <w:tblLayout w:type="fixed"/>
        <w:tblLook w:val="0000"/>
      </w:tblPr>
      <w:tblGrid>
        <w:gridCol w:w="2115"/>
        <w:gridCol w:w="7373"/>
      </w:tblGrid>
      <w:tr w:rsidR="008E1616">
        <w:trPr>
          <w:cantSplit/>
          <w:trHeight w:val="255"/>
          <w:tblHeader/>
        </w:trPr>
        <w:tc>
          <w:tcPr>
            <w:tcW w:w="2115" w:type="dxa"/>
            <w:tcBorders>
              <w:top w:val="single" w:sz="4" w:space="0" w:color="000000"/>
              <w:left w:val="single" w:sz="4" w:space="0" w:color="000000"/>
              <w:bottom w:val="single" w:sz="4" w:space="0" w:color="000000"/>
            </w:tcBorders>
            <w:shd w:val="clear" w:color="auto" w:fill="C0C0C0"/>
            <w:vAlign w:val="center"/>
          </w:tcPr>
          <w:p w:rsidR="008E1616" w:rsidRDefault="008E1616">
            <w:pPr>
              <w:tabs>
                <w:tab w:val="left" w:pos="720"/>
              </w:tabs>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Инцидент</w:t>
            </w:r>
          </w:p>
        </w:tc>
        <w:tc>
          <w:tcPr>
            <w:tcW w:w="737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E1616" w:rsidRDefault="008E1616">
            <w:pPr>
              <w:tabs>
                <w:tab w:val="left" w:pos="720"/>
              </w:tabs>
              <w:spacing w:line="360" w:lineRule="auto"/>
              <w:jc w:val="center"/>
            </w:pPr>
            <w:r>
              <w:rPr>
                <w:rFonts w:ascii="Times New Roman" w:hAnsi="Times New Roman" w:cs="Times New Roman"/>
                <w:b/>
                <w:sz w:val="28"/>
                <w:szCs w:val="28"/>
                <w:lang w:val="ru-RU"/>
              </w:rPr>
              <w:t>Детализация</w:t>
            </w:r>
          </w:p>
        </w:tc>
      </w:tr>
      <w:tr w:rsidR="008E1616" w:rsidRPr="00CC562E">
        <w:trPr>
          <w:cantSplit/>
          <w:trHeight w:val="243"/>
        </w:trPr>
        <w:tc>
          <w:tcPr>
            <w:tcW w:w="2115" w:type="dxa"/>
            <w:vMerge w:val="restart"/>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pacing w:line="360" w:lineRule="auto"/>
              <w:jc w:val="both"/>
              <w:rPr>
                <w:rFonts w:ascii="Times New Roman" w:hAnsi="Times New Roman" w:cs="Times New Roman"/>
                <w:sz w:val="28"/>
                <w:szCs w:val="28"/>
                <w:lang w:val="ru-RU"/>
              </w:rPr>
            </w:pPr>
            <w:r>
              <w:rPr>
                <w:rFonts w:ascii="Times New Roman" w:hAnsi="Times New Roman" w:cs="Times New Roman"/>
                <w:b/>
                <w:sz w:val="28"/>
                <w:szCs w:val="28"/>
                <w:lang w:val="ru-RU"/>
              </w:rPr>
              <w:t>Утечка информации</w:t>
            </w: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 xml:space="preserve">Информация становится доступной сотрудникам, </w:t>
            </w:r>
            <w:bookmarkStart w:id="10" w:name="OLE_LINK4"/>
            <w:bookmarkStart w:id="11" w:name="OLE_LINK3"/>
            <w:r>
              <w:rPr>
                <w:rFonts w:ascii="Times New Roman" w:hAnsi="Times New Roman" w:cs="Times New Roman"/>
                <w:sz w:val="28"/>
                <w:szCs w:val="28"/>
                <w:lang w:val="ru-RU"/>
              </w:rPr>
              <w:t>неуполномоченным на получение доступа или ознакомление с ней</w:t>
            </w:r>
            <w:bookmarkEnd w:id="10"/>
            <w:bookmarkEnd w:id="11"/>
          </w:p>
        </w:tc>
      </w:tr>
      <w:tr w:rsidR="008E1616" w:rsidRPr="00CC562E">
        <w:trPr>
          <w:cantSplit/>
          <w:trHeight w:val="157"/>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lang w:val="ru-RU"/>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Информация становится доступной незаинтересованным внешним сторонам, неуполномоченным на получение доступа или ознакомление с ней</w:t>
            </w:r>
          </w:p>
        </w:tc>
      </w:tr>
      <w:tr w:rsidR="008E1616" w:rsidRPr="00CC562E">
        <w:trPr>
          <w:cantSplit/>
          <w:trHeight w:val="293"/>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lang w:val="ru-RU"/>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Информация становится доступной заинтересованным внешним сторонам, неуполномоченным на получение доступа или ознакомление с ней</w:t>
            </w:r>
          </w:p>
        </w:tc>
      </w:tr>
      <w:tr w:rsidR="008E1616">
        <w:trPr>
          <w:cantSplit/>
          <w:trHeight w:val="260"/>
        </w:trPr>
        <w:tc>
          <w:tcPr>
            <w:tcW w:w="2115" w:type="dxa"/>
            <w:vMerge w:val="restart"/>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Модификация</w:t>
            </w:r>
            <w:proofErr w:type="spellEnd"/>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Default="008E1616">
            <w:pPr>
              <w:tabs>
                <w:tab w:val="left" w:pos="720"/>
              </w:tabs>
              <w:spacing w:line="360" w:lineRule="auto"/>
              <w:jc w:val="both"/>
            </w:pPr>
            <w:proofErr w:type="spellStart"/>
            <w:r>
              <w:rPr>
                <w:rFonts w:ascii="Times New Roman" w:hAnsi="Times New Roman" w:cs="Times New Roman"/>
                <w:sz w:val="28"/>
                <w:szCs w:val="28"/>
              </w:rPr>
              <w:t>Случайная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незначительная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w:t>
            </w:r>
            <w:proofErr w:type="spellEnd"/>
          </w:p>
        </w:tc>
      </w:tr>
      <w:tr w:rsidR="008E1616">
        <w:trPr>
          <w:cantSplit/>
          <w:trHeight w:val="173"/>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Default="008E1616">
            <w:pPr>
              <w:tabs>
                <w:tab w:val="left" w:pos="720"/>
              </w:tabs>
              <w:spacing w:line="360" w:lineRule="auto"/>
              <w:jc w:val="both"/>
            </w:pPr>
            <w:proofErr w:type="spellStart"/>
            <w:r>
              <w:rPr>
                <w:rFonts w:ascii="Times New Roman" w:hAnsi="Times New Roman" w:cs="Times New Roman"/>
                <w:sz w:val="28"/>
                <w:szCs w:val="28"/>
              </w:rPr>
              <w:t>Случайная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значительная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w:t>
            </w:r>
            <w:proofErr w:type="spellEnd"/>
          </w:p>
        </w:tc>
      </w:tr>
      <w:tr w:rsidR="008E1616">
        <w:trPr>
          <w:cantSplit/>
          <w:trHeight w:val="75"/>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Default="008E1616">
            <w:pPr>
              <w:tabs>
                <w:tab w:val="left" w:pos="720"/>
              </w:tabs>
              <w:spacing w:line="360" w:lineRule="auto"/>
              <w:jc w:val="both"/>
            </w:pPr>
            <w:proofErr w:type="spellStart"/>
            <w:r>
              <w:rPr>
                <w:rFonts w:ascii="Times New Roman" w:hAnsi="Times New Roman" w:cs="Times New Roman"/>
                <w:sz w:val="28"/>
                <w:szCs w:val="28"/>
              </w:rPr>
              <w:t>Предумышленная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незначительная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w:t>
            </w:r>
            <w:proofErr w:type="spellEnd"/>
          </w:p>
        </w:tc>
      </w:tr>
      <w:tr w:rsidR="008E1616">
        <w:trPr>
          <w:cantSplit/>
          <w:trHeight w:val="75"/>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Default="008E1616">
            <w:pPr>
              <w:tabs>
                <w:tab w:val="left" w:pos="720"/>
              </w:tabs>
              <w:spacing w:line="360" w:lineRule="auto"/>
              <w:jc w:val="both"/>
            </w:pPr>
            <w:proofErr w:type="spellStart"/>
            <w:r>
              <w:rPr>
                <w:rFonts w:ascii="Times New Roman" w:hAnsi="Times New Roman" w:cs="Times New Roman"/>
                <w:sz w:val="28"/>
                <w:szCs w:val="28"/>
              </w:rPr>
              <w:t>Предумышленная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значительная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модификация</w:t>
            </w:r>
            <w:proofErr w:type="spellEnd"/>
          </w:p>
        </w:tc>
      </w:tr>
      <w:tr w:rsidR="008E1616" w:rsidRPr="00CC562E">
        <w:trPr>
          <w:cantSplit/>
          <w:trHeight w:val="255"/>
        </w:trPr>
        <w:tc>
          <w:tcPr>
            <w:tcW w:w="2115" w:type="dxa"/>
            <w:vMerge w:val="restart"/>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pacing w:line="360" w:lineRule="auto"/>
              <w:jc w:val="both"/>
              <w:rPr>
                <w:rFonts w:ascii="Times New Roman" w:hAnsi="Times New Roman" w:cs="Times New Roman"/>
                <w:sz w:val="28"/>
                <w:szCs w:val="28"/>
                <w:lang w:val="ru-RU"/>
              </w:rPr>
            </w:pPr>
            <w:proofErr w:type="spellStart"/>
            <w:r>
              <w:rPr>
                <w:rFonts w:ascii="Times New Roman" w:hAnsi="Times New Roman" w:cs="Times New Roman"/>
                <w:b/>
                <w:sz w:val="28"/>
                <w:szCs w:val="28"/>
              </w:rPr>
              <w:t>Недоступность</w:t>
            </w:r>
            <w:proofErr w:type="spellEnd"/>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Время недоступности до нескольких минут</w:t>
            </w:r>
          </w:p>
        </w:tc>
      </w:tr>
      <w:tr w:rsidR="008E1616" w:rsidRPr="00CC562E">
        <w:trPr>
          <w:cantSplit/>
          <w:trHeight w:val="255"/>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lang w:val="ru-RU"/>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Время недоступности от нескольких минут до нескольких часов</w:t>
            </w:r>
          </w:p>
        </w:tc>
      </w:tr>
      <w:tr w:rsidR="008E1616" w:rsidRPr="00CC562E">
        <w:trPr>
          <w:cantSplit/>
          <w:trHeight w:val="255"/>
        </w:trPr>
        <w:tc>
          <w:tcPr>
            <w:tcW w:w="2115" w:type="dxa"/>
            <w:vMerge/>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napToGrid w:val="0"/>
              <w:spacing w:line="360" w:lineRule="auto"/>
              <w:jc w:val="both"/>
              <w:rPr>
                <w:rFonts w:ascii="Times New Roman" w:hAnsi="Times New Roman" w:cs="Times New Roman"/>
                <w:b/>
                <w:sz w:val="28"/>
                <w:szCs w:val="28"/>
                <w:lang w:val="ru-RU"/>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Время недоступности больше нескольких часов</w:t>
            </w:r>
          </w:p>
        </w:tc>
      </w:tr>
      <w:tr w:rsidR="008E1616">
        <w:trPr>
          <w:cantSplit/>
          <w:trHeight w:val="255"/>
        </w:trPr>
        <w:tc>
          <w:tcPr>
            <w:tcW w:w="2115" w:type="dxa"/>
            <w:vMerge w:val="restart"/>
            <w:tcBorders>
              <w:top w:val="single" w:sz="4" w:space="0" w:color="000000"/>
              <w:left w:val="single" w:sz="4" w:space="0" w:color="000000"/>
              <w:bottom w:val="single" w:sz="4" w:space="0" w:color="000000"/>
            </w:tcBorders>
            <w:shd w:val="clear" w:color="auto" w:fill="auto"/>
            <w:vAlign w:val="center"/>
          </w:tcPr>
          <w:p w:rsidR="008E1616" w:rsidRDefault="008E1616">
            <w:pPr>
              <w:tabs>
                <w:tab w:val="left" w:pos="720"/>
              </w:tabs>
              <w:spacing w:line="360" w:lineRule="auto"/>
              <w:jc w:val="both"/>
              <w:rPr>
                <w:rFonts w:ascii="Times New Roman" w:hAnsi="Times New Roman" w:cs="Times New Roman"/>
                <w:sz w:val="28"/>
                <w:szCs w:val="28"/>
              </w:rPr>
            </w:pPr>
            <w:proofErr w:type="spellStart"/>
            <w:r>
              <w:rPr>
                <w:rFonts w:ascii="Times New Roman" w:hAnsi="Times New Roman" w:cs="Times New Roman"/>
                <w:b/>
                <w:sz w:val="28"/>
                <w:szCs w:val="28"/>
              </w:rPr>
              <w:t>Уничтожение</w:t>
            </w:r>
            <w:proofErr w:type="spellEnd"/>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Default="008E1616">
            <w:pPr>
              <w:tabs>
                <w:tab w:val="left" w:pos="720"/>
              </w:tabs>
              <w:spacing w:line="360" w:lineRule="auto"/>
              <w:jc w:val="both"/>
            </w:pPr>
            <w:proofErr w:type="spellStart"/>
            <w:r>
              <w:rPr>
                <w:rFonts w:ascii="Times New Roman" w:hAnsi="Times New Roman" w:cs="Times New Roman"/>
                <w:sz w:val="28"/>
                <w:szCs w:val="28"/>
              </w:rPr>
              <w:t>Полное</w:t>
            </w:r>
            <w:proofErr w:type="spellEnd"/>
          </w:p>
        </w:tc>
      </w:tr>
      <w:tr w:rsidR="008E1616" w:rsidRPr="00CC562E">
        <w:trPr>
          <w:cantSplit/>
          <w:trHeight w:val="75"/>
        </w:trPr>
        <w:tc>
          <w:tcPr>
            <w:tcW w:w="2115" w:type="dxa"/>
            <w:vMerge/>
            <w:tcBorders>
              <w:top w:val="single" w:sz="4" w:space="0" w:color="000000"/>
              <w:left w:val="single" w:sz="4" w:space="0" w:color="000000"/>
              <w:bottom w:val="single" w:sz="4" w:space="0" w:color="000000"/>
            </w:tcBorders>
            <w:shd w:val="clear" w:color="auto" w:fill="auto"/>
          </w:tcPr>
          <w:p w:rsidR="008E1616" w:rsidRDefault="008E1616">
            <w:pPr>
              <w:tabs>
                <w:tab w:val="left" w:pos="720"/>
              </w:tabs>
              <w:snapToGrid w:val="0"/>
              <w:spacing w:line="360" w:lineRule="auto"/>
              <w:jc w:val="both"/>
              <w:rPr>
                <w:rFonts w:ascii="Times New Roman" w:hAnsi="Times New Roman" w:cs="Times New Roman"/>
                <w:sz w:val="28"/>
                <w:szCs w:val="28"/>
              </w:rPr>
            </w:pPr>
          </w:p>
        </w:tc>
        <w:tc>
          <w:tcPr>
            <w:tcW w:w="7373" w:type="dxa"/>
            <w:tcBorders>
              <w:top w:val="single" w:sz="4" w:space="0" w:color="000000"/>
              <w:left w:val="single" w:sz="4" w:space="0" w:color="000000"/>
              <w:bottom w:val="single" w:sz="4" w:space="0" w:color="000000"/>
              <w:right w:val="single" w:sz="4" w:space="0" w:color="000000"/>
            </w:tcBorders>
            <w:shd w:val="clear" w:color="auto" w:fill="auto"/>
          </w:tcPr>
          <w:p w:rsidR="008E1616" w:rsidRPr="0092163C" w:rsidRDefault="008E1616">
            <w:pPr>
              <w:tabs>
                <w:tab w:val="left" w:pos="720"/>
              </w:tabs>
              <w:spacing w:line="360" w:lineRule="auto"/>
              <w:jc w:val="both"/>
              <w:rPr>
                <w:lang w:val="ru-RU"/>
              </w:rPr>
            </w:pPr>
            <w:r>
              <w:rPr>
                <w:rFonts w:ascii="Times New Roman" w:hAnsi="Times New Roman" w:cs="Times New Roman"/>
                <w:sz w:val="28"/>
                <w:szCs w:val="28"/>
                <w:lang w:val="ru-RU"/>
              </w:rPr>
              <w:t>С момента последнего резервного копирования</w:t>
            </w:r>
          </w:p>
        </w:tc>
      </w:tr>
    </w:tbl>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оценке ущерба для организации рассматриваются негативные последствия, к которым может привести инцидент ИБ.</w:t>
      </w:r>
    </w:p>
    <w:p w:rsidR="008E1616" w:rsidRDefault="008E1616">
      <w:pPr>
        <w:pStyle w:val="361"/>
        <w:rPr>
          <w:szCs w:val="28"/>
        </w:rPr>
      </w:pPr>
      <w:r>
        <w:t>Уязвимости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 уязвимостью понимается фактор, способствующий реализации угрозы. Уязвимостями могут быть слабые места в компонентах ИС, ее архитектуре, недостатки организационных защитных мер и процессов СУИБ. </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Сочетание угрозы и уязвимости может формулироваться в виде сценария реализации угрозы.</w:t>
      </w:r>
    </w:p>
    <w:p w:rsidR="008E1616" w:rsidRDefault="008E1616">
      <w:pPr>
        <w:pStyle w:val="361"/>
        <w:rPr>
          <w:szCs w:val="28"/>
        </w:rPr>
      </w:pPr>
      <w:r>
        <w:t>Ущерб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Значимость последствий для организации от воздействий инцидентов ИБ на активы выражается через ущерб. Каждое последствие относится к той или иной категории. Выделяются следующие категории:</w:t>
      </w:r>
    </w:p>
    <w:p w:rsidR="008E1616" w:rsidRDefault="008E1616">
      <w:pPr>
        <w:numPr>
          <w:ilvl w:val="0"/>
          <w:numId w:val="1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Финансы.</w:t>
      </w:r>
    </w:p>
    <w:p w:rsidR="008E1616" w:rsidRDefault="008E1616">
      <w:pPr>
        <w:numPr>
          <w:ilvl w:val="0"/>
          <w:numId w:val="1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Репутация/доверие клиентов.</w:t>
      </w:r>
    </w:p>
    <w:p w:rsidR="008E1616" w:rsidRDefault="008E1616">
      <w:pPr>
        <w:numPr>
          <w:ilvl w:val="0"/>
          <w:numId w:val="1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Штрафы/юридические/административные взыскания.</w:t>
      </w:r>
    </w:p>
    <w:p w:rsidR="008E1616" w:rsidRDefault="008E1616">
      <w:pPr>
        <w:numPr>
          <w:ilvl w:val="0"/>
          <w:numId w:val="1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Дезорганизация.</w:t>
      </w:r>
    </w:p>
    <w:p w:rsidR="008E1616" w:rsidRDefault="008E1616">
      <w:pPr>
        <w:numPr>
          <w:ilvl w:val="0"/>
          <w:numId w:val="14"/>
        </w:numPr>
        <w:tabs>
          <w:tab w:val="left" w:pos="1701"/>
        </w:tabs>
        <w:spacing w:line="360" w:lineRule="auto"/>
        <w:ind w:left="1134" w:firstLine="0"/>
        <w:jc w:val="both"/>
      </w:pPr>
      <w:r>
        <w:rPr>
          <w:rFonts w:ascii="Times New Roman" w:hAnsi="Times New Roman" w:cs="Times New Roman"/>
          <w:sz w:val="28"/>
          <w:szCs w:val="28"/>
          <w:lang w:val="ru-RU"/>
        </w:rPr>
        <w:t>Другие.</w:t>
      </w:r>
    </w:p>
    <w:p w:rsidR="008E1616" w:rsidRDefault="008E1616">
      <w:pPr>
        <w:pStyle w:val="361"/>
        <w:rPr>
          <w:szCs w:val="28"/>
        </w:rPr>
      </w:pPr>
      <w:r>
        <w:t>Защитные меры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качестве защитных мер применяются</w:t>
      </w:r>
      <w:ins w:id="12" w:author="alexbell" w:date="2009-02-02T13:50:00Z">
        <w:r>
          <w:rPr>
            <w:rFonts w:ascii="Times New Roman" w:hAnsi="Times New Roman" w:cs="Times New Roman"/>
            <w:sz w:val="28"/>
            <w:szCs w:val="28"/>
            <w:lang w:val="ru-RU"/>
          </w:rPr>
          <w:t xml:space="preserve"> </w:t>
        </w:r>
      </w:ins>
      <w:r>
        <w:rPr>
          <w:rFonts w:ascii="Times New Roman" w:hAnsi="Times New Roman" w:cs="Times New Roman"/>
          <w:sz w:val="28"/>
          <w:szCs w:val="28"/>
          <w:lang w:val="ru-RU"/>
        </w:rPr>
        <w:t xml:space="preserve"> административные, физические или технические меры, предназначенные для предупреждения реализации угроз, уменьшения уязвимостей, снижения ущерба, обнаружения инцидентов. Требуемый уровень ИБ обеспечивается сочетанием различных защитных мер.</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Ограничения являются важным фактором, который нужно учитывать при выборе защитных мер. Основными видами ограничений являются: </w:t>
      </w:r>
    </w:p>
    <w:p w:rsidR="008E1616" w:rsidRDefault="008E1616">
      <w:pPr>
        <w:numPr>
          <w:ilvl w:val="0"/>
          <w:numId w:val="13"/>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Финансовые.</w:t>
      </w:r>
    </w:p>
    <w:p w:rsidR="008E1616" w:rsidRDefault="008E1616">
      <w:pPr>
        <w:numPr>
          <w:ilvl w:val="0"/>
          <w:numId w:val="13"/>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Персонала.</w:t>
      </w:r>
    </w:p>
    <w:p w:rsidR="008E1616" w:rsidRDefault="008E1616">
      <w:pPr>
        <w:numPr>
          <w:ilvl w:val="0"/>
          <w:numId w:val="13"/>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Времени.</w:t>
      </w:r>
    </w:p>
    <w:p w:rsidR="008E1616" w:rsidRDefault="008E1616">
      <w:pPr>
        <w:numPr>
          <w:ilvl w:val="0"/>
          <w:numId w:val="13"/>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Правовые.</w:t>
      </w:r>
    </w:p>
    <w:p w:rsidR="008E1616" w:rsidRDefault="008E1616">
      <w:pPr>
        <w:numPr>
          <w:ilvl w:val="0"/>
          <w:numId w:val="13"/>
        </w:numPr>
        <w:tabs>
          <w:tab w:val="left" w:pos="1701"/>
        </w:tabs>
        <w:spacing w:line="360" w:lineRule="auto"/>
        <w:ind w:left="1134" w:firstLine="0"/>
        <w:jc w:val="both"/>
      </w:pPr>
      <w:r>
        <w:rPr>
          <w:rFonts w:ascii="Times New Roman" w:hAnsi="Times New Roman" w:cs="Times New Roman"/>
          <w:sz w:val="28"/>
          <w:szCs w:val="28"/>
          <w:lang w:val="ru-RU"/>
        </w:rPr>
        <w:t>Технические.</w:t>
      </w:r>
    </w:p>
    <w:p w:rsidR="008E1616" w:rsidRDefault="008E1616">
      <w:pPr>
        <w:pStyle w:val="361"/>
        <w:rPr>
          <w:szCs w:val="28"/>
        </w:rPr>
      </w:pPr>
      <w:r>
        <w:t>Риски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Риском называется функция двух аргументов: вероятности возникновения инцидента ИБ и ущерба от его последствий. Риск является оценкой опасности потенциально возможного инцидента ИБ. Риск является важнейшим понятием методологии управления рисками.</w:t>
      </w:r>
    </w:p>
    <w:p w:rsidR="008E1616" w:rsidRDefault="008E1616">
      <w:pPr>
        <w:pStyle w:val="116pt000"/>
        <w:rPr>
          <w:sz w:val="28"/>
          <w:szCs w:val="28"/>
        </w:rPr>
      </w:pPr>
      <w:bookmarkStart w:id="13" w:name="__RefHeading___Toc222915952"/>
      <w:bookmarkEnd w:id="13"/>
      <w:r>
        <w:lastRenderedPageBreak/>
        <w:t>Характеристика объекта защиты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Объектом защиты являются информационные активы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активы Банка, подлежащие защите, отражаются в Перечне информационных активов Банка. Критичность информационного актива определяется на основе оценки трех свойств актива: конфиденциальности, целостности и доступности.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Характерными особенностями Банка являются большое количество данных, хранящихся и обрабатывающихся в различных системах, и необходимость поддерживать работу большого количества клиентов и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pStyle w:val="21230"/>
        <w:rPr>
          <w:sz w:val="28"/>
          <w:szCs w:val="28"/>
        </w:rPr>
      </w:pPr>
      <w:bookmarkStart w:id="14" w:name="__RefHeading___Toc222915953"/>
      <w:bookmarkEnd w:id="14"/>
      <w:r>
        <w:t>Модель угроз безопасности</w:t>
      </w:r>
    </w:p>
    <w:p w:rsidR="00415B67" w:rsidRPr="00415B67" w:rsidRDefault="00415B67" w:rsidP="00415B67">
      <w:p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Основными источниками угроз ИБ являются:</w:t>
      </w:r>
    </w:p>
    <w:p w:rsidR="00415B67" w:rsidRDefault="00415B67" w:rsidP="00DA6FB4">
      <w:pPr>
        <w:pStyle w:val="afff2"/>
        <w:numPr>
          <w:ilvl w:val="0"/>
          <w:numId w:val="46"/>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неблагоприятные события природного, техногенного и социального характера;</w:t>
      </w:r>
    </w:p>
    <w:p w:rsidR="00415B67" w:rsidRDefault="00415B67" w:rsidP="00DA6FB4">
      <w:pPr>
        <w:pStyle w:val="afff2"/>
        <w:numPr>
          <w:ilvl w:val="0"/>
          <w:numId w:val="46"/>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 xml:space="preserve"> террористы и криминальные элементы;</w:t>
      </w:r>
    </w:p>
    <w:p w:rsidR="00415B67" w:rsidRDefault="00415B67" w:rsidP="00DA6FB4">
      <w:pPr>
        <w:pStyle w:val="afff2"/>
        <w:numPr>
          <w:ilvl w:val="0"/>
          <w:numId w:val="46"/>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 xml:space="preserve"> зависимость от поставщиков/провайдеров/партнеров/клиентов;</w:t>
      </w:r>
    </w:p>
    <w:p w:rsidR="00415B67" w:rsidRDefault="00415B67" w:rsidP="00DA6FB4">
      <w:pPr>
        <w:pStyle w:val="afff2"/>
        <w:numPr>
          <w:ilvl w:val="0"/>
          <w:numId w:val="46"/>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 xml:space="preserve"> сбои, отказы, разрушения/повреждения программных и технических средств;</w:t>
      </w:r>
    </w:p>
    <w:p w:rsidR="00415B67" w:rsidRPr="00415B67" w:rsidRDefault="00415B67" w:rsidP="00DA6FB4">
      <w:pPr>
        <w:pStyle w:val="afff2"/>
        <w:numPr>
          <w:ilvl w:val="0"/>
          <w:numId w:val="46"/>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 xml:space="preserve"> работники организации БС РФ, реализующие угрозы ИБ с использованием легально</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предоставленных им прав и полномочий (внутренние нарушители ИБ);</w:t>
      </w:r>
    </w:p>
    <w:p w:rsidR="00415B67" w:rsidRPr="00415B67" w:rsidRDefault="00415B67" w:rsidP="00DA6FB4">
      <w:pPr>
        <w:pStyle w:val="afff2"/>
        <w:numPr>
          <w:ilvl w:val="0"/>
          <w:numId w:val="47"/>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работники организации БС РФ, реализующие угрозы ИБ вне легально предоставленных</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им прав и полномочий, а также субъекты, не являющиеся работниками организации БС</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РФ, но осуществляющие попытки НСД и НРД (внешние нарушители ИБ);</w:t>
      </w:r>
    </w:p>
    <w:p w:rsidR="008E1616" w:rsidRPr="00415B67" w:rsidRDefault="00415B67" w:rsidP="00DA6FB4">
      <w:pPr>
        <w:pStyle w:val="afff2"/>
        <w:numPr>
          <w:ilvl w:val="0"/>
          <w:numId w:val="47"/>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lastRenderedPageBreak/>
        <w:t>несоответствие требованиям надзорных и регулирующих органов, действующему законодательству.</w:t>
      </w:r>
    </w:p>
    <w:p w:rsidR="00415B67" w:rsidRPr="00415B67" w:rsidRDefault="00415B67" w:rsidP="00415B67">
      <w:p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Наиболее актуальные источники угроз на физическом уровне, уровне сетевого оборудования и уровне сетевых приложений:</w:t>
      </w:r>
    </w:p>
    <w:p w:rsidR="00415B67" w:rsidRDefault="00415B67" w:rsidP="00DA6FB4">
      <w:pPr>
        <w:pStyle w:val="afff2"/>
        <w:numPr>
          <w:ilvl w:val="0"/>
          <w:numId w:val="48"/>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внешние нарушители ИБ: лица, разрабатывающие/распространяющие вирусы и другие</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 xml:space="preserve">вредоносные программные коды; лица, организующие </w:t>
      </w:r>
      <w:proofErr w:type="spellStart"/>
      <w:r w:rsidRPr="00415B67">
        <w:rPr>
          <w:rFonts w:ascii="Times New Roman" w:hAnsi="Times New Roman" w:cs="Times New Roman"/>
          <w:sz w:val="28"/>
          <w:szCs w:val="28"/>
          <w:lang w:val="ru-RU"/>
        </w:rPr>
        <w:t>DoS</w:t>
      </w:r>
      <w:proofErr w:type="spellEnd"/>
      <w:r w:rsidRPr="00415B67">
        <w:rPr>
          <w:rFonts w:ascii="Times New Roman" w:hAnsi="Times New Roman" w:cs="Times New Roman"/>
          <w:sz w:val="28"/>
          <w:szCs w:val="28"/>
          <w:lang w:val="ru-RU"/>
        </w:rPr>
        <w:t xml:space="preserve">, </w:t>
      </w:r>
      <w:proofErr w:type="spellStart"/>
      <w:r w:rsidRPr="00415B67">
        <w:rPr>
          <w:rFonts w:ascii="Times New Roman" w:hAnsi="Times New Roman" w:cs="Times New Roman"/>
          <w:sz w:val="28"/>
          <w:szCs w:val="28"/>
          <w:lang w:val="ru-RU"/>
        </w:rPr>
        <w:t>DDoS</w:t>
      </w:r>
      <w:proofErr w:type="spellEnd"/>
      <w:r w:rsidRPr="00415B67">
        <w:rPr>
          <w:rFonts w:ascii="Times New Roman" w:hAnsi="Times New Roman" w:cs="Times New Roman"/>
          <w:sz w:val="28"/>
          <w:szCs w:val="28"/>
          <w:lang w:val="ru-RU"/>
        </w:rPr>
        <w:t xml:space="preserve"> и иные виды атак; лица, осуществляющие попытки НСД и НРД;</w:t>
      </w:r>
    </w:p>
    <w:p w:rsidR="00415B67" w:rsidRDefault="00415B67" w:rsidP="00DA6FB4">
      <w:pPr>
        <w:pStyle w:val="afff2"/>
        <w:numPr>
          <w:ilvl w:val="0"/>
          <w:numId w:val="48"/>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внутренние нарушители ИБ: персонал, имеющий права доступа к аппаратному оборудованию, в том числе сетевому, администраторы серверов, сетевых приложений и т.п.;</w:t>
      </w:r>
    </w:p>
    <w:p w:rsidR="00415B67" w:rsidRDefault="00415B67" w:rsidP="00DA6FB4">
      <w:pPr>
        <w:pStyle w:val="afff2"/>
        <w:numPr>
          <w:ilvl w:val="0"/>
          <w:numId w:val="48"/>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комбинированные источники угроз: внешние и внутренние нарушители ИБ, действующие совместно и (или) согласованно;</w:t>
      </w:r>
    </w:p>
    <w:p w:rsidR="00415B67" w:rsidRDefault="00415B67" w:rsidP="00DA6FB4">
      <w:pPr>
        <w:pStyle w:val="afff2"/>
        <w:numPr>
          <w:ilvl w:val="0"/>
          <w:numId w:val="48"/>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сбои, отказы, разрушения/повреждения программных и технических средств</w:t>
      </w:r>
    </w:p>
    <w:p w:rsidR="00415B67" w:rsidRPr="00415B67" w:rsidRDefault="00415B67" w:rsidP="00415B67">
      <w:p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Наиболее актуальные источники угроз на уров</w:t>
      </w:r>
      <w:r>
        <w:rPr>
          <w:rFonts w:ascii="Times New Roman" w:hAnsi="Times New Roman" w:cs="Times New Roman"/>
          <w:sz w:val="28"/>
          <w:szCs w:val="28"/>
          <w:lang w:val="ru-RU"/>
        </w:rPr>
        <w:t xml:space="preserve">нях операционных систем, систем </w:t>
      </w:r>
      <w:r w:rsidRPr="00415B67">
        <w:rPr>
          <w:rFonts w:ascii="Times New Roman" w:hAnsi="Times New Roman" w:cs="Times New Roman"/>
          <w:sz w:val="28"/>
          <w:szCs w:val="28"/>
          <w:lang w:val="ru-RU"/>
        </w:rPr>
        <w:t>управления базами данных, банковских технологических процессов:</w:t>
      </w:r>
    </w:p>
    <w:p w:rsidR="00415B67" w:rsidRDefault="00415B67" w:rsidP="00DA6FB4">
      <w:pPr>
        <w:pStyle w:val="afff2"/>
        <w:numPr>
          <w:ilvl w:val="0"/>
          <w:numId w:val="49"/>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 xml:space="preserve">внутренние нарушители ИБ: </w:t>
      </w:r>
      <w:bookmarkStart w:id="15" w:name="_GoBack"/>
      <w:bookmarkEnd w:id="15"/>
      <w:r w:rsidRPr="00415B67">
        <w:rPr>
          <w:rFonts w:ascii="Times New Roman" w:hAnsi="Times New Roman" w:cs="Times New Roman"/>
          <w:sz w:val="28"/>
          <w:szCs w:val="28"/>
          <w:lang w:val="ru-RU"/>
        </w:rPr>
        <w:t>администраторы ОС, администраторы СУБД, пользователи</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банковских приложений и технологий, администраторы ИБ и т.д.;</w:t>
      </w:r>
    </w:p>
    <w:p w:rsidR="00415B67" w:rsidRDefault="00415B67" w:rsidP="00DA6FB4">
      <w:pPr>
        <w:pStyle w:val="afff2"/>
        <w:numPr>
          <w:ilvl w:val="0"/>
          <w:numId w:val="49"/>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комбинированные источники угроз: внешние и внутренние нарушители ИБ, действующие в сговоре</w:t>
      </w:r>
    </w:p>
    <w:p w:rsidR="00415B67" w:rsidRPr="00415B67" w:rsidRDefault="00415B67" w:rsidP="00415B67">
      <w:p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Наиболее актуальные источники угроз на уровне бизнес-процессов:</w:t>
      </w:r>
    </w:p>
    <w:p w:rsidR="00415B67" w:rsidRDefault="00415B67" w:rsidP="00DA6FB4">
      <w:pPr>
        <w:pStyle w:val="afff2"/>
        <w:numPr>
          <w:ilvl w:val="0"/>
          <w:numId w:val="50"/>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внутренние нарушители ИБ: авторизо</w:t>
      </w:r>
      <w:r>
        <w:rPr>
          <w:rFonts w:ascii="Times New Roman" w:hAnsi="Times New Roman" w:cs="Times New Roman"/>
          <w:sz w:val="28"/>
          <w:szCs w:val="28"/>
          <w:lang w:val="ru-RU"/>
        </w:rPr>
        <w:t xml:space="preserve">ванные пользователи и операторы </w:t>
      </w:r>
      <w:r w:rsidRPr="00415B67">
        <w:rPr>
          <w:rFonts w:ascii="Times New Roman" w:hAnsi="Times New Roman" w:cs="Times New Roman"/>
          <w:sz w:val="28"/>
          <w:szCs w:val="28"/>
          <w:lang w:val="ru-RU"/>
        </w:rPr>
        <w:t>АБС, представител</w:t>
      </w:r>
      <w:r>
        <w:rPr>
          <w:rFonts w:ascii="Times New Roman" w:hAnsi="Times New Roman" w:cs="Times New Roman"/>
          <w:sz w:val="28"/>
          <w:szCs w:val="28"/>
          <w:lang w:val="ru-RU"/>
        </w:rPr>
        <w:t>и менеджмента организации и пр.;</w:t>
      </w:r>
    </w:p>
    <w:p w:rsidR="00415B67" w:rsidRDefault="00415B67" w:rsidP="00DA6FB4">
      <w:pPr>
        <w:pStyle w:val="afff2"/>
        <w:numPr>
          <w:ilvl w:val="0"/>
          <w:numId w:val="50"/>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комбинированные источники угроз: внешние нарушители ИБ (например, конкуренты) и</w:t>
      </w:r>
      <w:r>
        <w:rPr>
          <w:rFonts w:ascii="Times New Roman" w:hAnsi="Times New Roman" w:cs="Times New Roman"/>
          <w:sz w:val="28"/>
          <w:szCs w:val="28"/>
          <w:lang w:val="ru-RU"/>
        </w:rPr>
        <w:t xml:space="preserve"> </w:t>
      </w:r>
      <w:r w:rsidRPr="00415B67">
        <w:rPr>
          <w:rFonts w:ascii="Times New Roman" w:hAnsi="Times New Roman" w:cs="Times New Roman"/>
          <w:sz w:val="28"/>
          <w:szCs w:val="28"/>
          <w:lang w:val="ru-RU"/>
        </w:rPr>
        <w:t>внутренние, действующие в сговоре;</w:t>
      </w:r>
    </w:p>
    <w:p w:rsidR="00415B67" w:rsidRDefault="00415B67" w:rsidP="00DA6FB4">
      <w:pPr>
        <w:pStyle w:val="afff2"/>
        <w:numPr>
          <w:ilvl w:val="0"/>
          <w:numId w:val="50"/>
        </w:num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lastRenderedPageBreak/>
        <w:t>несоответствие требованиям надзорных и регулирующих органов, действующему законодательству</w:t>
      </w:r>
    </w:p>
    <w:p w:rsidR="00415B67" w:rsidRPr="00415B67" w:rsidRDefault="00415B67" w:rsidP="00415B67">
      <w:pPr>
        <w:tabs>
          <w:tab w:val="left" w:pos="1560"/>
        </w:tabs>
        <w:spacing w:line="360" w:lineRule="auto"/>
        <w:jc w:val="both"/>
        <w:rPr>
          <w:rFonts w:ascii="Times New Roman" w:hAnsi="Times New Roman" w:cs="Times New Roman"/>
          <w:sz w:val="28"/>
          <w:szCs w:val="28"/>
          <w:lang w:val="ru-RU"/>
        </w:rPr>
      </w:pPr>
      <w:r w:rsidRPr="00415B67">
        <w:rPr>
          <w:rFonts w:ascii="Times New Roman" w:hAnsi="Times New Roman" w:cs="Times New Roman"/>
          <w:sz w:val="28"/>
          <w:szCs w:val="28"/>
          <w:lang w:val="ru-RU"/>
        </w:rPr>
        <w:t>Основные сценарии реализации угроз безопасности информации Банка приведены в Таблице 2.</w:t>
      </w:r>
    </w:p>
    <w:p w:rsidR="00415B67" w:rsidRPr="00415B67" w:rsidRDefault="00415B67" w:rsidP="00415B67">
      <w:pPr>
        <w:tabs>
          <w:tab w:val="left" w:pos="1560"/>
        </w:tabs>
        <w:spacing w:line="360" w:lineRule="auto"/>
        <w:ind w:left="360"/>
        <w:jc w:val="both"/>
        <w:rPr>
          <w:rFonts w:ascii="Times New Roman" w:hAnsi="Times New Roman" w:cs="Times New Roman"/>
          <w:sz w:val="28"/>
          <w:szCs w:val="28"/>
          <w:lang w:val="ru-RU"/>
        </w:rPr>
      </w:pPr>
    </w:p>
    <w:p w:rsidR="008E1616" w:rsidRDefault="008E1616">
      <w:pPr>
        <w:pStyle w:val="1d"/>
        <w:keepNext/>
        <w:tabs>
          <w:tab w:val="left" w:pos="720"/>
        </w:tabs>
        <w:spacing w:line="36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Таблица 2.</w:t>
      </w:r>
    </w:p>
    <w:p w:rsidR="00415B67" w:rsidRPr="00093CDF" w:rsidRDefault="00415B67" w:rsidP="00415B67">
      <w:pPr>
        <w:pStyle w:val="1d"/>
        <w:keepNext/>
        <w:tabs>
          <w:tab w:val="left" w:pos="720"/>
        </w:tabs>
        <w:spacing w:line="360" w:lineRule="auto"/>
        <w:jc w:val="center"/>
        <w:rPr>
          <w:rFonts w:ascii="Times New Roman" w:hAnsi="Times New Roman" w:cs="Times New Roman"/>
          <w:sz w:val="28"/>
          <w:szCs w:val="28"/>
          <w:lang w:val="ru-RU"/>
        </w:rPr>
      </w:pPr>
      <w:bookmarkStart w:id="16" w:name="__RefHeading___Toc222915954"/>
      <w:bookmarkEnd w:id="16"/>
      <w:r w:rsidRPr="00093CDF">
        <w:rPr>
          <w:rFonts w:ascii="Times New Roman" w:hAnsi="Times New Roman" w:cs="Times New Roman"/>
          <w:sz w:val="28"/>
          <w:szCs w:val="28"/>
          <w:lang w:val="ru-RU"/>
        </w:rPr>
        <w:t>Основные сценарии реализации угроз</w:t>
      </w:r>
    </w:p>
    <w:tbl>
      <w:tblPr>
        <w:tblStyle w:val="TableGrid"/>
        <w:tblW w:w="9402" w:type="dxa"/>
        <w:tblInd w:w="-1" w:type="dxa"/>
        <w:tblCellMar>
          <w:top w:w="85" w:type="dxa"/>
          <w:left w:w="42" w:type="dxa"/>
          <w:right w:w="72" w:type="dxa"/>
        </w:tblCellMar>
        <w:tblLook w:val="04A0"/>
      </w:tblPr>
      <w:tblGrid>
        <w:gridCol w:w="3965"/>
        <w:gridCol w:w="5429"/>
        <w:gridCol w:w="8"/>
      </w:tblGrid>
      <w:tr w:rsidR="00415B67" w:rsidRPr="00093CDF" w:rsidTr="00415B67">
        <w:trPr>
          <w:gridAfter w:val="1"/>
          <w:wAfter w:w="8" w:type="dxa"/>
          <w:trHeight w:val="295"/>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57"/>
              <w:jc w:val="center"/>
              <w:rPr>
                <w:rFonts w:ascii="Times New Roman" w:hAnsi="Times New Roman" w:cs="Times New Roman"/>
                <w:sz w:val="28"/>
                <w:szCs w:val="28"/>
              </w:rPr>
            </w:pPr>
            <w:r w:rsidRPr="00093CDF">
              <w:rPr>
                <w:rFonts w:ascii="Times New Roman" w:eastAsia="Calibri" w:hAnsi="Times New Roman" w:cs="Times New Roman"/>
                <w:b/>
                <w:sz w:val="28"/>
                <w:szCs w:val="28"/>
              </w:rPr>
              <w:t>Источник угрозы ИБ</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9"/>
              <w:jc w:val="center"/>
              <w:rPr>
                <w:rFonts w:ascii="Times New Roman" w:hAnsi="Times New Roman" w:cs="Times New Roman"/>
                <w:sz w:val="28"/>
                <w:szCs w:val="28"/>
              </w:rPr>
            </w:pPr>
            <w:proofErr w:type="spellStart"/>
            <w:r w:rsidRPr="00093CDF">
              <w:rPr>
                <w:rFonts w:ascii="Times New Roman" w:eastAsia="Calibri" w:hAnsi="Times New Roman" w:cs="Times New Roman"/>
                <w:b/>
                <w:sz w:val="28"/>
                <w:szCs w:val="28"/>
              </w:rPr>
              <w:t>Описание</w:t>
            </w:r>
            <w:proofErr w:type="spellEnd"/>
          </w:p>
        </w:tc>
      </w:tr>
      <w:tr w:rsidR="00415B67" w:rsidRPr="00CC562E" w:rsidTr="00415B67">
        <w:trPr>
          <w:trHeight w:val="482"/>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1411" w:right="1368"/>
              <w:jc w:val="center"/>
              <w:rPr>
                <w:rFonts w:ascii="Times New Roman" w:hAnsi="Times New Roman" w:cs="Times New Roman"/>
                <w:sz w:val="28"/>
                <w:szCs w:val="28"/>
                <w:lang w:val="ru-RU"/>
              </w:rPr>
            </w:pPr>
            <w:r>
              <w:rPr>
                <w:rFonts w:ascii="Times New Roman" w:eastAsia="Calibri" w:hAnsi="Times New Roman" w:cs="Times New Roman"/>
                <w:b/>
                <w:color w:val="FFFEFD"/>
                <w:sz w:val="28"/>
                <w:szCs w:val="28"/>
                <w:lang w:val="ru-RU"/>
              </w:rPr>
              <w:t>Класс</w:t>
            </w:r>
            <w:r w:rsidRPr="00093CDF">
              <w:rPr>
                <w:rFonts w:ascii="Times New Roman" w:eastAsia="Calibri" w:hAnsi="Times New Roman" w:cs="Times New Roman"/>
                <w:b/>
                <w:color w:val="FFFEFD"/>
                <w:sz w:val="28"/>
                <w:szCs w:val="28"/>
                <w:lang w:val="ru-RU"/>
              </w:rPr>
              <w:t xml:space="preserve"> 1. Источники угроз ИБ, связанные с неблагоприятными событиями природного, техногенного и социального характера</w:t>
            </w:r>
          </w:p>
        </w:tc>
      </w:tr>
      <w:tr w:rsidR="00415B67" w:rsidRPr="00093CDF"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6"/>
              <w:rPr>
                <w:rFonts w:ascii="Times New Roman" w:hAnsi="Times New Roman" w:cs="Times New Roman"/>
                <w:sz w:val="28"/>
                <w:szCs w:val="28"/>
              </w:rPr>
            </w:pPr>
            <w:proofErr w:type="spellStart"/>
            <w:r w:rsidRPr="00093CDF">
              <w:rPr>
                <w:rFonts w:ascii="Times New Roman" w:hAnsi="Times New Roman" w:cs="Times New Roman"/>
                <w:sz w:val="28"/>
                <w:szCs w:val="28"/>
              </w:rPr>
              <w:t>Пожар</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Неконтролируемый процесс горения, сопровождающийся уничтожением материальных ценностей и создающий опасность для жизни людей. Возможные причины:</w:t>
            </w:r>
          </w:p>
          <w:p w:rsidR="00415B67" w:rsidRPr="00093CDF" w:rsidRDefault="00415B67" w:rsidP="00415B67">
            <w:pPr>
              <w:spacing w:line="259" w:lineRule="auto"/>
              <w:ind w:left="3"/>
              <w:rPr>
                <w:rFonts w:ascii="Times New Roman" w:hAnsi="Times New Roman" w:cs="Times New Roman"/>
                <w:sz w:val="28"/>
                <w:szCs w:val="28"/>
              </w:rPr>
            </w:pPr>
            <w:r w:rsidRPr="00093CDF">
              <w:rPr>
                <w:rFonts w:ascii="Times New Roman" w:hAnsi="Times New Roman" w:cs="Times New Roman"/>
                <w:sz w:val="28"/>
                <w:szCs w:val="28"/>
              </w:rPr>
              <w:t>поджог, самовозгорание, природное явление</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right="858" w:hanging="2"/>
              <w:rPr>
                <w:rFonts w:ascii="Times New Roman" w:hAnsi="Times New Roman" w:cs="Times New Roman"/>
                <w:sz w:val="28"/>
                <w:szCs w:val="28"/>
                <w:lang w:val="ru-RU"/>
              </w:rPr>
            </w:pPr>
            <w:r w:rsidRPr="00093CDF">
              <w:rPr>
                <w:rFonts w:ascii="Times New Roman" w:hAnsi="Times New Roman" w:cs="Times New Roman"/>
                <w:sz w:val="28"/>
                <w:szCs w:val="28"/>
                <w:lang w:val="ru-RU"/>
              </w:rPr>
              <w:t>Природные катастрофы, чрезвычайные ситуации и стихийные бедствия</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Природные явления разрушительного характера (наводнения, землетрясения, извержения вулканов, ураганы, смерчи, тайфуны, цунами и т.д.)</w:t>
            </w:r>
          </w:p>
        </w:tc>
      </w:tr>
      <w:tr w:rsidR="00415B67" w:rsidRPr="00CC562E" w:rsidTr="00415B67">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7"/>
              <w:rPr>
                <w:rFonts w:ascii="Times New Roman" w:hAnsi="Times New Roman" w:cs="Times New Roman"/>
                <w:sz w:val="28"/>
                <w:szCs w:val="28"/>
              </w:rPr>
            </w:pPr>
            <w:proofErr w:type="spellStart"/>
            <w:r w:rsidRPr="00093CDF">
              <w:rPr>
                <w:rFonts w:ascii="Times New Roman" w:hAnsi="Times New Roman" w:cs="Times New Roman"/>
                <w:sz w:val="28"/>
                <w:szCs w:val="28"/>
              </w:rPr>
              <w:t>Техногенные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катастрофы</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Разрушительный процесс, развивающийся в результате нарушения нормального взаимодействия технологических объектов между собой или с компонентами окружающей природной среды, приводящий к гибели людей, разрушению и повреждению объектов экономики и компонентов окружающей природной среды</w:t>
            </w:r>
          </w:p>
        </w:tc>
      </w:tr>
      <w:tr w:rsidR="00415B67" w:rsidRPr="00CC562E" w:rsidTr="00415B67">
        <w:trPr>
          <w:gridAfter w:val="1"/>
          <w:wAfter w:w="8" w:type="dxa"/>
          <w:trHeight w:val="1250"/>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8" w:hanging="12"/>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Нарушение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внутриклиматических</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условий</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2" w:hanging="11"/>
              <w:rPr>
                <w:rFonts w:ascii="Times New Roman" w:hAnsi="Times New Roman" w:cs="Times New Roman"/>
                <w:sz w:val="28"/>
                <w:szCs w:val="28"/>
                <w:lang w:val="ru-RU"/>
              </w:rPr>
            </w:pPr>
            <w:r w:rsidRPr="00093CDF">
              <w:rPr>
                <w:rFonts w:ascii="Times New Roman" w:hAnsi="Times New Roman" w:cs="Times New Roman"/>
                <w:sz w:val="28"/>
                <w:szCs w:val="28"/>
                <w:lang w:val="ru-RU"/>
              </w:rPr>
              <w:t>Негативное изменение климатических условий в помещениях, где расположены технические средства и/или находится персонал: значительные изменения температуры и</w:t>
            </w:r>
          </w:p>
          <w:p w:rsidR="00415B67" w:rsidRPr="00093CDF" w:rsidRDefault="00415B67" w:rsidP="00415B67">
            <w:pPr>
              <w:spacing w:line="269" w:lineRule="auto"/>
              <w:ind w:left="7" w:hanging="4"/>
              <w:rPr>
                <w:rFonts w:ascii="Times New Roman" w:hAnsi="Times New Roman" w:cs="Times New Roman"/>
                <w:sz w:val="28"/>
                <w:szCs w:val="28"/>
                <w:lang w:val="ru-RU"/>
              </w:rPr>
            </w:pPr>
            <w:r w:rsidRPr="00093CDF">
              <w:rPr>
                <w:rFonts w:ascii="Times New Roman" w:hAnsi="Times New Roman" w:cs="Times New Roman"/>
                <w:sz w:val="28"/>
                <w:szCs w:val="28"/>
                <w:lang w:val="ru-RU"/>
              </w:rPr>
              <w:t>влажности, повышение содержания углекислого газа, пыли и т.п. Возможные последствия: сбои, отказы и аварии технических средств, снижение работоспособности и нанесение</w:t>
            </w:r>
          </w:p>
          <w:p w:rsidR="00415B67" w:rsidRPr="00093CDF" w:rsidRDefault="00415B67" w:rsidP="00415B67">
            <w:pPr>
              <w:spacing w:line="259" w:lineRule="auto"/>
              <w:ind w:left="2" w:firstLine="10"/>
              <w:rPr>
                <w:rFonts w:ascii="Times New Roman" w:hAnsi="Times New Roman" w:cs="Times New Roman"/>
                <w:sz w:val="28"/>
                <w:szCs w:val="28"/>
                <w:lang w:val="ru-RU"/>
              </w:rPr>
            </w:pPr>
            <w:r w:rsidRPr="00093CDF">
              <w:rPr>
                <w:rFonts w:ascii="Times New Roman" w:hAnsi="Times New Roman" w:cs="Times New Roman"/>
                <w:sz w:val="28"/>
                <w:szCs w:val="28"/>
                <w:lang w:val="ru-RU"/>
              </w:rPr>
              <w:t>ущерба здоровью персонала, нарушение непрерывности выполнения процессов, снижение качества информационных услуг (сервисов)</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5"/>
              <w:rPr>
                <w:rFonts w:ascii="Times New Roman" w:hAnsi="Times New Roman" w:cs="Times New Roman"/>
                <w:sz w:val="28"/>
                <w:szCs w:val="28"/>
              </w:rPr>
            </w:pPr>
            <w:proofErr w:type="spellStart"/>
            <w:r w:rsidRPr="00093CDF">
              <w:rPr>
                <w:rFonts w:ascii="Times New Roman" w:hAnsi="Times New Roman" w:cs="Times New Roman"/>
                <w:sz w:val="28"/>
                <w:szCs w:val="28"/>
              </w:rPr>
              <w:t>Нарушение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электропитания</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rPr>
                <w:rFonts w:ascii="Times New Roman" w:hAnsi="Times New Roman" w:cs="Times New Roman"/>
                <w:sz w:val="28"/>
                <w:szCs w:val="28"/>
                <w:lang w:val="ru-RU"/>
              </w:rPr>
            </w:pPr>
            <w:r w:rsidRPr="00093CDF">
              <w:rPr>
                <w:rFonts w:ascii="Times New Roman" w:hAnsi="Times New Roman" w:cs="Times New Roman"/>
                <w:sz w:val="28"/>
                <w:szCs w:val="28"/>
                <w:lang w:val="ru-RU"/>
              </w:rPr>
              <w:t>Нарушение или снижение качества электропитания. Возможные причины: техногенная катастрофа, стихийное бедствие, природное явление, террористический акт, пожар и т.п. Возможные последствия: сбои и отказы технических средств</w:t>
            </w:r>
          </w:p>
        </w:tc>
      </w:tr>
      <w:tr w:rsidR="00415B67" w:rsidRPr="00CC562E" w:rsidTr="00415B67">
        <w:trPr>
          <w:gridAfter w:val="1"/>
          <w:wAfter w:w="8" w:type="dxa"/>
          <w:trHeight w:val="482"/>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1" w:hanging="6"/>
              <w:rPr>
                <w:rFonts w:ascii="Times New Roman" w:hAnsi="Times New Roman" w:cs="Times New Roman"/>
                <w:sz w:val="28"/>
                <w:szCs w:val="28"/>
              </w:rPr>
            </w:pPr>
            <w:proofErr w:type="spellStart"/>
            <w:r w:rsidRPr="00093CDF">
              <w:rPr>
                <w:rFonts w:ascii="Times New Roman" w:hAnsi="Times New Roman" w:cs="Times New Roman"/>
                <w:sz w:val="28"/>
                <w:szCs w:val="28"/>
              </w:rPr>
              <w:t>Нарушение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функционирования</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систем</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жизнеобеспечения</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6"/>
              <w:rPr>
                <w:rFonts w:ascii="Times New Roman" w:hAnsi="Times New Roman" w:cs="Times New Roman"/>
                <w:sz w:val="28"/>
                <w:szCs w:val="28"/>
                <w:lang w:val="ru-RU"/>
              </w:rPr>
            </w:pPr>
            <w:r w:rsidRPr="00093CDF">
              <w:rPr>
                <w:rFonts w:ascii="Times New Roman" w:hAnsi="Times New Roman" w:cs="Times New Roman"/>
                <w:sz w:val="28"/>
                <w:szCs w:val="28"/>
                <w:lang w:val="ru-RU"/>
              </w:rPr>
              <w:t>Сбои и аварии в системах водоснабжения, канализации, отопления</w:t>
            </w:r>
          </w:p>
        </w:tc>
      </w:tr>
      <w:tr w:rsidR="00415B67" w:rsidRPr="00CC562E" w:rsidTr="00415B67">
        <w:trPr>
          <w:gridAfter w:val="1"/>
          <w:wAfter w:w="8" w:type="dxa"/>
          <w:trHeight w:val="163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7"/>
              <w:rPr>
                <w:rFonts w:ascii="Times New Roman" w:hAnsi="Times New Roman" w:cs="Times New Roman"/>
                <w:sz w:val="28"/>
                <w:szCs w:val="28"/>
              </w:rPr>
            </w:pPr>
            <w:proofErr w:type="spellStart"/>
            <w:r w:rsidRPr="00093CDF">
              <w:rPr>
                <w:rFonts w:ascii="Times New Roman" w:hAnsi="Times New Roman" w:cs="Times New Roman"/>
                <w:sz w:val="28"/>
                <w:szCs w:val="28"/>
              </w:rPr>
              <w:t>Угроза</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здоровью</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персонала</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1" w:firstLine="1"/>
              <w:rPr>
                <w:rFonts w:ascii="Times New Roman" w:hAnsi="Times New Roman" w:cs="Times New Roman"/>
                <w:sz w:val="28"/>
                <w:szCs w:val="28"/>
                <w:lang w:val="ru-RU"/>
              </w:rPr>
            </w:pPr>
            <w:r w:rsidRPr="00093CDF">
              <w:rPr>
                <w:rFonts w:ascii="Times New Roman" w:hAnsi="Times New Roman" w:cs="Times New Roman"/>
                <w:sz w:val="28"/>
                <w:szCs w:val="28"/>
                <w:lang w:val="ru-RU"/>
              </w:rPr>
              <w:t>Угроза здоровью персонала в результате радиационных, биологических, механических, термических, химических и иных воздействий со стороны окружающей среды, объектов</w:t>
            </w:r>
          </w:p>
          <w:p w:rsidR="00415B67" w:rsidRPr="00093CDF" w:rsidRDefault="00415B67" w:rsidP="00415B67">
            <w:pPr>
              <w:spacing w:line="259" w:lineRule="auto"/>
              <w:ind w:right="77" w:firstLine="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инженерной инфраструктуры, технических средств, пищевые отравления, производственный травматизм. Возможные причины: техногенные или природные катастрофы, аварии объектов инженерной инфраструктуры, неисправность оборудования, несоблюдение правил техники безопасности и охраны труда, санитарных </w:t>
            </w:r>
            <w:r w:rsidRPr="00093CDF">
              <w:rPr>
                <w:rFonts w:ascii="Times New Roman" w:hAnsi="Times New Roman" w:cs="Times New Roman"/>
                <w:sz w:val="28"/>
                <w:szCs w:val="28"/>
                <w:lang w:val="ru-RU"/>
              </w:rPr>
              <w:lastRenderedPageBreak/>
              <w:t>правил и т.д. Возможные последствия: нехватка персонала, денежные выплаты, судебные разбирательства</w:t>
            </w:r>
          </w:p>
        </w:tc>
      </w:tr>
      <w:tr w:rsidR="00415B67" w:rsidRPr="00CC562E" w:rsidTr="00415B67">
        <w:trPr>
          <w:trHeight w:val="482"/>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1156" w:right="1114"/>
              <w:jc w:val="center"/>
              <w:rPr>
                <w:rFonts w:ascii="Times New Roman" w:hAnsi="Times New Roman" w:cs="Times New Roman"/>
                <w:sz w:val="28"/>
                <w:szCs w:val="28"/>
                <w:lang w:val="ru-RU"/>
              </w:rPr>
            </w:pPr>
            <w:r w:rsidRPr="00093CDF">
              <w:rPr>
                <w:rFonts w:ascii="Times New Roman" w:eastAsia="Calibri" w:hAnsi="Times New Roman" w:cs="Times New Roman"/>
                <w:b/>
                <w:color w:val="FFFEFD"/>
                <w:sz w:val="28"/>
                <w:szCs w:val="28"/>
              </w:rPr>
              <w:lastRenderedPageBreak/>
              <w:t>K</w:t>
            </w:r>
            <w:proofErr w:type="spellStart"/>
            <w:r w:rsidRPr="00093CDF">
              <w:rPr>
                <w:rFonts w:ascii="Times New Roman" w:eastAsia="Calibri" w:hAnsi="Times New Roman" w:cs="Times New Roman"/>
                <w:b/>
                <w:color w:val="FFFEFD"/>
                <w:sz w:val="28"/>
                <w:szCs w:val="28"/>
                <w:lang w:val="ru-RU"/>
              </w:rPr>
              <w:t>ласс</w:t>
            </w:r>
            <w:proofErr w:type="spellEnd"/>
            <w:r w:rsidRPr="00093CDF">
              <w:rPr>
                <w:rFonts w:ascii="Times New Roman" w:eastAsia="Calibri" w:hAnsi="Times New Roman" w:cs="Times New Roman"/>
                <w:b/>
                <w:color w:val="FFFEFD"/>
                <w:sz w:val="28"/>
                <w:szCs w:val="28"/>
                <w:lang w:val="ru-RU"/>
              </w:rPr>
              <w:t xml:space="preserve"> 2. Источники угроз ИБ, связанные с деятельностью террористов и лиц, совершающих преступления и правонарушения</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Нарушения общественного порядка, вандализм, массовые беспорядки, политическая нестабильность</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3"/>
              <w:rPr>
                <w:rFonts w:ascii="Times New Roman" w:hAnsi="Times New Roman" w:cs="Times New Roman"/>
                <w:sz w:val="28"/>
                <w:szCs w:val="28"/>
                <w:lang w:val="ru-RU"/>
              </w:rPr>
            </w:pPr>
            <w:r w:rsidRPr="00093CDF">
              <w:rPr>
                <w:rFonts w:ascii="Times New Roman" w:hAnsi="Times New Roman" w:cs="Times New Roman"/>
                <w:sz w:val="28"/>
                <w:szCs w:val="28"/>
                <w:lang w:val="ru-RU"/>
              </w:rPr>
              <w:t>Уничтожение или повреждение имущества организации БС РФ</w:t>
            </w:r>
          </w:p>
        </w:tc>
      </w:tr>
      <w:tr w:rsidR="00415B67" w:rsidRPr="00CC562E" w:rsidTr="00415B67">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7"/>
              <w:rPr>
                <w:rFonts w:ascii="Times New Roman" w:hAnsi="Times New Roman" w:cs="Times New Roman"/>
                <w:sz w:val="28"/>
                <w:szCs w:val="28"/>
              </w:rPr>
            </w:pPr>
            <w:proofErr w:type="spellStart"/>
            <w:r w:rsidRPr="00093CDF">
              <w:rPr>
                <w:rFonts w:ascii="Times New Roman" w:hAnsi="Times New Roman" w:cs="Times New Roman"/>
                <w:sz w:val="28"/>
                <w:szCs w:val="28"/>
              </w:rPr>
              <w:t>Террористические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действия</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Совершение взрыва, поджога или иных действий, устрашающих население и создающих опасность гибели людей, причинения значительного имущественного ущерба либо наступления иных тяжких последствий, в целях воздействия на принятие решения организацией БС РФ, а также угроза совершения указанных действий в тех же целях</w:t>
            </w:r>
          </w:p>
        </w:tc>
      </w:tr>
      <w:tr w:rsidR="00415B67" w:rsidRPr="00CC562E" w:rsidTr="00415B67">
        <w:trPr>
          <w:gridAfter w:val="1"/>
          <w:wAfter w:w="8" w:type="dxa"/>
          <w:trHeight w:val="482"/>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6"/>
              <w:rPr>
                <w:rFonts w:ascii="Times New Roman" w:hAnsi="Times New Roman" w:cs="Times New Roman"/>
                <w:sz w:val="28"/>
                <w:szCs w:val="28"/>
              </w:rPr>
            </w:pPr>
            <w:proofErr w:type="spellStart"/>
            <w:r w:rsidRPr="00093CDF">
              <w:rPr>
                <w:rFonts w:ascii="Times New Roman" w:hAnsi="Times New Roman" w:cs="Times New Roman"/>
                <w:sz w:val="28"/>
                <w:szCs w:val="28"/>
              </w:rPr>
              <w:t>Промышленный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шпионаж</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after="8" w:line="259" w:lineRule="auto"/>
              <w:ind w:left="1"/>
              <w:rPr>
                <w:rFonts w:ascii="Times New Roman" w:hAnsi="Times New Roman" w:cs="Times New Roman"/>
                <w:sz w:val="28"/>
                <w:szCs w:val="28"/>
                <w:lang w:val="ru-RU"/>
              </w:rPr>
            </w:pPr>
            <w:r w:rsidRPr="00093CDF">
              <w:rPr>
                <w:rFonts w:ascii="Times New Roman" w:hAnsi="Times New Roman" w:cs="Times New Roman"/>
                <w:sz w:val="28"/>
                <w:szCs w:val="28"/>
                <w:lang w:val="ru-RU"/>
              </w:rPr>
              <w:t>Передача, собирание, похищение или хранение информационных активов организации</w:t>
            </w:r>
          </w:p>
          <w:p w:rsidR="00415B67" w:rsidRPr="00093CDF" w:rsidRDefault="00415B67" w:rsidP="00415B67">
            <w:pPr>
              <w:spacing w:line="259" w:lineRule="auto"/>
              <w:ind w:left="1"/>
              <w:rPr>
                <w:rFonts w:ascii="Times New Roman" w:hAnsi="Times New Roman" w:cs="Times New Roman"/>
                <w:sz w:val="28"/>
                <w:szCs w:val="28"/>
                <w:lang w:val="ru-RU"/>
              </w:rPr>
            </w:pPr>
            <w:r w:rsidRPr="00093CDF">
              <w:rPr>
                <w:rFonts w:ascii="Times New Roman" w:hAnsi="Times New Roman" w:cs="Times New Roman"/>
                <w:sz w:val="28"/>
                <w:szCs w:val="28"/>
                <w:lang w:val="ru-RU"/>
              </w:rPr>
              <w:t>БС РФ для использования их в ущерб организации БС РФ</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2"/>
              <w:rPr>
                <w:rFonts w:ascii="Times New Roman" w:hAnsi="Times New Roman" w:cs="Times New Roman"/>
                <w:sz w:val="28"/>
                <w:szCs w:val="28"/>
              </w:rPr>
            </w:pPr>
            <w:proofErr w:type="spellStart"/>
            <w:r w:rsidRPr="00093CDF">
              <w:rPr>
                <w:rFonts w:ascii="Times New Roman" w:hAnsi="Times New Roman" w:cs="Times New Roman"/>
                <w:sz w:val="28"/>
                <w:szCs w:val="28"/>
              </w:rPr>
              <w:t>Запугивание</w:t>
            </w:r>
            <w:proofErr w:type="spellEnd"/>
            <w:r w:rsidRPr="00093CDF">
              <w:rPr>
                <w:rFonts w:ascii="Times New Roman" w:hAnsi="Times New Roman" w:cs="Times New Roman"/>
                <w:sz w:val="28"/>
                <w:szCs w:val="28"/>
              </w:rPr>
              <w:t xml:space="preserve"> и </w:t>
            </w:r>
            <w:proofErr w:type="spellStart"/>
            <w:r w:rsidRPr="00093CDF">
              <w:rPr>
                <w:rFonts w:ascii="Times New Roman" w:hAnsi="Times New Roman" w:cs="Times New Roman"/>
                <w:sz w:val="28"/>
                <w:szCs w:val="28"/>
              </w:rPr>
              <w:t>шантаж</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7" w:right="224" w:hanging="6"/>
              <w:rPr>
                <w:rFonts w:ascii="Times New Roman" w:hAnsi="Times New Roman" w:cs="Times New Roman"/>
                <w:sz w:val="28"/>
                <w:szCs w:val="28"/>
                <w:lang w:val="ru-RU"/>
              </w:rPr>
            </w:pPr>
            <w:r w:rsidRPr="00093CDF">
              <w:rPr>
                <w:rFonts w:ascii="Times New Roman" w:hAnsi="Times New Roman" w:cs="Times New Roman"/>
                <w:sz w:val="28"/>
                <w:szCs w:val="28"/>
                <w:lang w:val="ru-RU"/>
              </w:rPr>
              <w:t>Принуждение персонала организации БС РФ к осуществлению несанкционированных действий, заключающееся в угрозе разоблачения, физической расправы или расправы с близкими</w:t>
            </w:r>
          </w:p>
        </w:tc>
      </w:tr>
      <w:tr w:rsidR="00415B67" w:rsidRPr="00CC562E" w:rsidTr="00415B67">
        <w:trPr>
          <w:gridAfter w:val="1"/>
          <w:wAfter w:w="8" w:type="dxa"/>
          <w:trHeight w:val="1063"/>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2"/>
              <w:rPr>
                <w:rFonts w:ascii="Times New Roman" w:hAnsi="Times New Roman" w:cs="Times New Roman"/>
                <w:sz w:val="28"/>
                <w:szCs w:val="28"/>
              </w:rPr>
            </w:pPr>
            <w:proofErr w:type="spellStart"/>
            <w:r w:rsidRPr="00093CDF">
              <w:rPr>
                <w:rFonts w:ascii="Times New Roman" w:hAnsi="Times New Roman" w:cs="Times New Roman"/>
                <w:sz w:val="28"/>
                <w:szCs w:val="28"/>
              </w:rPr>
              <w:t>Социальный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инжиниринг</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right="27" w:firstLine="1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Умышленные действия сторонних лиц, преследующих мошеннические цели, реализуемые посредством обмана, введения в заблуждение работников организации БС РФ. Возможные последствия: ошибки </w:t>
            </w:r>
            <w:r w:rsidRPr="00093CDF">
              <w:rPr>
                <w:rFonts w:ascii="Times New Roman" w:hAnsi="Times New Roman" w:cs="Times New Roman"/>
                <w:sz w:val="28"/>
                <w:szCs w:val="28"/>
                <w:lang w:val="ru-RU"/>
              </w:rPr>
              <w:lastRenderedPageBreak/>
              <w:t>работников, нарушение свойств, утрата информационных активов, нарушение непрерывности процессов, снижение качества информационных услуг (сервисов)</w:t>
            </w:r>
          </w:p>
        </w:tc>
      </w:tr>
      <w:tr w:rsidR="00415B67" w:rsidRPr="00CC562E" w:rsidTr="00415B67">
        <w:trPr>
          <w:trHeight w:val="295"/>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49"/>
              <w:jc w:val="center"/>
              <w:rPr>
                <w:rFonts w:ascii="Times New Roman" w:hAnsi="Times New Roman" w:cs="Times New Roman"/>
                <w:sz w:val="28"/>
                <w:szCs w:val="28"/>
                <w:lang w:val="ru-RU"/>
              </w:rPr>
            </w:pPr>
            <w:r>
              <w:rPr>
                <w:rFonts w:ascii="Times New Roman" w:eastAsia="Calibri" w:hAnsi="Times New Roman" w:cs="Times New Roman"/>
                <w:b/>
                <w:color w:val="FFFEFD"/>
                <w:sz w:val="28"/>
                <w:szCs w:val="28"/>
                <w:lang w:val="ru-RU"/>
              </w:rPr>
              <w:lastRenderedPageBreak/>
              <w:t>Класс</w:t>
            </w:r>
            <w:r w:rsidRPr="00093CDF">
              <w:rPr>
                <w:rFonts w:ascii="Times New Roman" w:eastAsia="Calibri" w:hAnsi="Times New Roman" w:cs="Times New Roman"/>
                <w:b/>
                <w:color w:val="FFFEFD"/>
                <w:sz w:val="28"/>
                <w:szCs w:val="28"/>
                <w:lang w:val="ru-RU"/>
              </w:rPr>
              <w:t xml:space="preserve"> 3. Источники угроз ИБ, связанные с деятельностью поставщиков/провайдеров/партнеров</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3"/>
              <w:rPr>
                <w:rFonts w:ascii="Times New Roman" w:hAnsi="Times New Roman" w:cs="Times New Roman"/>
                <w:sz w:val="28"/>
                <w:szCs w:val="28"/>
              </w:rPr>
            </w:pPr>
            <w:proofErr w:type="spellStart"/>
            <w:r w:rsidRPr="00093CDF">
              <w:rPr>
                <w:rFonts w:ascii="Times New Roman" w:hAnsi="Times New Roman" w:cs="Times New Roman"/>
                <w:sz w:val="28"/>
                <w:szCs w:val="28"/>
              </w:rPr>
              <w:t>Зависимость</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от</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партнеров</w:t>
            </w:r>
            <w:proofErr w:type="spellEnd"/>
            <w:r w:rsidRPr="00093CDF">
              <w:rPr>
                <w:rFonts w:ascii="Times New Roman" w:hAnsi="Times New Roman" w:cs="Times New Roman"/>
                <w:sz w:val="28"/>
                <w:szCs w:val="28"/>
              </w:rPr>
              <w:t>/</w:t>
            </w:r>
            <w:proofErr w:type="spellStart"/>
            <w:r w:rsidRPr="00093CDF">
              <w:rPr>
                <w:rFonts w:ascii="Times New Roman" w:hAnsi="Times New Roman" w:cs="Times New Roman"/>
                <w:sz w:val="28"/>
                <w:szCs w:val="28"/>
              </w:rPr>
              <w:t>клиентов</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6" w:firstLine="2"/>
              <w:rPr>
                <w:rFonts w:ascii="Times New Roman" w:hAnsi="Times New Roman" w:cs="Times New Roman"/>
                <w:sz w:val="28"/>
                <w:szCs w:val="28"/>
                <w:lang w:val="ru-RU"/>
              </w:rPr>
            </w:pPr>
            <w:r w:rsidRPr="00093CDF">
              <w:rPr>
                <w:rFonts w:ascii="Times New Roman" w:hAnsi="Times New Roman" w:cs="Times New Roman"/>
                <w:sz w:val="28"/>
                <w:szCs w:val="28"/>
                <w:lang w:val="ru-RU"/>
              </w:rPr>
              <w:t>Зависимость от партнеров заставляет организацию полагаться на их информационную безопасность, организация должна быть уверена, что партнер сможет обеспечить</w:t>
            </w:r>
          </w:p>
          <w:p w:rsidR="00415B67" w:rsidRPr="00093CDF" w:rsidRDefault="00415B67" w:rsidP="00415B67">
            <w:pPr>
              <w:spacing w:line="259" w:lineRule="auto"/>
              <w:ind w:left="14"/>
              <w:rPr>
                <w:rFonts w:ascii="Times New Roman" w:hAnsi="Times New Roman" w:cs="Times New Roman"/>
                <w:sz w:val="28"/>
                <w:szCs w:val="28"/>
                <w:lang w:val="ru-RU"/>
              </w:rPr>
            </w:pPr>
            <w:r w:rsidRPr="00093CDF">
              <w:rPr>
                <w:rFonts w:ascii="Times New Roman" w:hAnsi="Times New Roman" w:cs="Times New Roman"/>
                <w:sz w:val="28"/>
                <w:szCs w:val="28"/>
                <w:lang w:val="ru-RU"/>
              </w:rPr>
              <w:t>должный уровень безопасности либо учитывать данный источник угроз</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right="402"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Ошибки, допущенные при заключении контрактов с провайдерами внешних услуг</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7" w:hanging="6"/>
              <w:rPr>
                <w:rFonts w:ascii="Times New Roman" w:hAnsi="Times New Roman" w:cs="Times New Roman"/>
                <w:sz w:val="28"/>
                <w:szCs w:val="28"/>
                <w:lang w:val="ru-RU"/>
              </w:rPr>
            </w:pPr>
            <w:r w:rsidRPr="00093CDF">
              <w:rPr>
                <w:rFonts w:ascii="Times New Roman" w:hAnsi="Times New Roman" w:cs="Times New Roman"/>
                <w:sz w:val="28"/>
                <w:szCs w:val="28"/>
                <w:lang w:val="ru-RU"/>
              </w:rPr>
              <w:t>Неточности и неопределенности в договоре с провайдером внешних услуг, которые могут создавать проблемы в работе заказчика</w:t>
            </w:r>
          </w:p>
        </w:tc>
      </w:tr>
      <w:tr w:rsidR="00415B67" w:rsidRPr="00CC562E" w:rsidTr="00415B67">
        <w:trPr>
          <w:gridAfter w:val="1"/>
          <w:wAfter w:w="8" w:type="dxa"/>
          <w:trHeight w:val="865"/>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2" w:hanging="6"/>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Нарушения договорных обязательств </w:t>
            </w:r>
            <w:proofErr w:type="gramStart"/>
            <w:r w:rsidRPr="00093CDF">
              <w:rPr>
                <w:rFonts w:ascii="Times New Roman" w:hAnsi="Times New Roman" w:cs="Times New Roman"/>
                <w:sz w:val="28"/>
                <w:szCs w:val="28"/>
                <w:lang w:val="ru-RU"/>
              </w:rPr>
              <w:t>сторонними</w:t>
            </w:r>
            <w:proofErr w:type="gramEnd"/>
          </w:p>
          <w:p w:rsidR="00415B67" w:rsidRPr="00093CDF" w:rsidRDefault="00415B67" w:rsidP="00415B67">
            <w:pPr>
              <w:spacing w:line="259" w:lineRule="auto"/>
              <w:ind w:left="8"/>
              <w:rPr>
                <w:rFonts w:ascii="Times New Roman" w:hAnsi="Times New Roman" w:cs="Times New Roman"/>
                <w:sz w:val="28"/>
                <w:szCs w:val="28"/>
                <w:lang w:val="ru-RU"/>
              </w:rPr>
            </w:pPr>
            <w:r w:rsidRPr="00093CDF">
              <w:rPr>
                <w:rFonts w:ascii="Times New Roman" w:hAnsi="Times New Roman" w:cs="Times New Roman"/>
                <w:sz w:val="28"/>
                <w:szCs w:val="28"/>
                <w:lang w:val="ru-RU"/>
              </w:rPr>
              <w:t>(третьими) лицами</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 w:right="194"/>
              <w:rPr>
                <w:rFonts w:ascii="Times New Roman" w:hAnsi="Times New Roman" w:cs="Times New Roman"/>
                <w:sz w:val="28"/>
                <w:szCs w:val="28"/>
                <w:lang w:val="ru-RU"/>
              </w:rPr>
            </w:pPr>
            <w:r w:rsidRPr="00093CDF">
              <w:rPr>
                <w:rFonts w:ascii="Times New Roman" w:hAnsi="Times New Roman" w:cs="Times New Roman"/>
                <w:sz w:val="28"/>
                <w:szCs w:val="28"/>
                <w:lang w:val="ru-RU"/>
              </w:rPr>
              <w:t>Невыполнение со стороны третьих лиц взятых на себя обязательств по качеству, составу, содержанию и/или порядку оказания услуг, поставки продукции и т.д. Например, невыполнение требований разработчиками, поставщиками программнотехнических средств и услуг или внешними пользователями</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after="8" w:line="259" w:lineRule="auto"/>
              <w:ind w:left="8"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Ошибки</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в</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обеспечении</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безопасности информационных систем на стадиях</w:t>
            </w:r>
          </w:p>
          <w:p w:rsidR="00415B67" w:rsidRPr="00093CDF" w:rsidRDefault="00415B67" w:rsidP="00415B67">
            <w:pPr>
              <w:spacing w:line="259" w:lineRule="auto"/>
              <w:ind w:left="20"/>
              <w:rPr>
                <w:rFonts w:ascii="Times New Roman" w:hAnsi="Times New Roman" w:cs="Times New Roman"/>
                <w:sz w:val="28"/>
                <w:szCs w:val="28"/>
                <w:lang w:val="ru-RU"/>
              </w:rPr>
            </w:pPr>
            <w:r w:rsidRPr="00093CDF">
              <w:rPr>
                <w:rFonts w:ascii="Times New Roman" w:hAnsi="Times New Roman" w:cs="Times New Roman"/>
                <w:sz w:val="28"/>
                <w:szCs w:val="28"/>
                <w:lang w:val="ru-RU"/>
              </w:rPr>
              <w:t>жизненного цикла</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right="385"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Ошибки в обеспечении безопасности при разработке, эксплуатации, сопровождении и выводе из эксплуатации информационных систем</w:t>
            </w:r>
          </w:p>
        </w:tc>
      </w:tr>
      <w:tr w:rsidR="00415B67" w:rsidRPr="00CC562E" w:rsidTr="00415B67">
        <w:trPr>
          <w:gridAfter w:val="1"/>
          <w:wAfter w:w="8" w:type="dxa"/>
          <w:trHeight w:val="865"/>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hanging="2"/>
              <w:rPr>
                <w:rFonts w:ascii="Times New Roman" w:hAnsi="Times New Roman" w:cs="Times New Roman"/>
                <w:sz w:val="28"/>
                <w:szCs w:val="28"/>
                <w:lang w:val="ru-RU"/>
              </w:rPr>
            </w:pPr>
            <w:r w:rsidRPr="00093CDF">
              <w:rPr>
                <w:rFonts w:ascii="Times New Roman" w:hAnsi="Times New Roman" w:cs="Times New Roman"/>
                <w:sz w:val="28"/>
                <w:szCs w:val="28"/>
                <w:lang w:val="ru-RU"/>
              </w:rPr>
              <w:t>Разработка и использование некачественной документации</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right="231" w:hanging="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Некачественное выполнение документированного описания технологических процессов обработки, хранения, передачи данных, руководств для персонала, участвующего в этих технологических процессах, а также описания средств обеспечения ИБ и </w:t>
            </w:r>
            <w:r w:rsidRPr="00093CDF">
              <w:rPr>
                <w:rFonts w:ascii="Times New Roman" w:hAnsi="Times New Roman" w:cs="Times New Roman"/>
                <w:sz w:val="28"/>
                <w:szCs w:val="28"/>
                <w:lang w:val="ru-RU"/>
              </w:rPr>
              <w:lastRenderedPageBreak/>
              <w:t>руководств по их использованию</w:t>
            </w:r>
          </w:p>
        </w:tc>
      </w:tr>
      <w:tr w:rsidR="00415B67" w:rsidRPr="00CC562E" w:rsidTr="00415B67">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0" w:right="554" w:hanging="4"/>
              <w:rPr>
                <w:rFonts w:ascii="Times New Roman" w:hAnsi="Times New Roman" w:cs="Times New Roman"/>
                <w:sz w:val="28"/>
                <w:szCs w:val="28"/>
                <w:lang w:val="ru-RU"/>
              </w:rPr>
            </w:pPr>
            <w:r w:rsidRPr="00093CDF">
              <w:rPr>
                <w:rFonts w:ascii="Times New Roman" w:hAnsi="Times New Roman" w:cs="Times New Roman"/>
                <w:sz w:val="28"/>
                <w:szCs w:val="28"/>
                <w:lang w:val="ru-RU"/>
              </w:rPr>
              <w:lastRenderedPageBreak/>
              <w:t>Использование программных средств и информации без гарантии источника</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right="551" w:hanging="2"/>
              <w:rPr>
                <w:rFonts w:ascii="Times New Roman" w:hAnsi="Times New Roman" w:cs="Times New Roman"/>
                <w:sz w:val="28"/>
                <w:szCs w:val="28"/>
                <w:lang w:val="ru-RU"/>
              </w:rPr>
            </w:pPr>
            <w:r w:rsidRPr="00093CDF">
              <w:rPr>
                <w:rFonts w:ascii="Times New Roman" w:hAnsi="Times New Roman" w:cs="Times New Roman"/>
                <w:sz w:val="28"/>
                <w:szCs w:val="28"/>
                <w:lang w:val="ru-RU"/>
              </w:rPr>
              <w:t>Использование в информационной системе организации непроверенных данных или нелицензионного программного обеспечения</w:t>
            </w:r>
          </w:p>
        </w:tc>
      </w:tr>
      <w:tr w:rsidR="00415B67" w:rsidRPr="00CC562E" w:rsidTr="00415B67">
        <w:trPr>
          <w:trHeight w:val="482"/>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484" w:right="440"/>
              <w:jc w:val="center"/>
              <w:rPr>
                <w:rFonts w:ascii="Times New Roman" w:hAnsi="Times New Roman" w:cs="Times New Roman"/>
                <w:sz w:val="28"/>
                <w:szCs w:val="28"/>
                <w:lang w:val="ru-RU"/>
              </w:rPr>
            </w:pPr>
            <w:r>
              <w:rPr>
                <w:rFonts w:ascii="Times New Roman" w:eastAsia="Calibri" w:hAnsi="Times New Roman" w:cs="Times New Roman"/>
                <w:b/>
                <w:color w:val="FFFEFD"/>
                <w:sz w:val="28"/>
                <w:szCs w:val="28"/>
                <w:lang w:val="ru-RU"/>
              </w:rPr>
              <w:t>Класс</w:t>
            </w:r>
            <w:r w:rsidRPr="00093CDF">
              <w:rPr>
                <w:rFonts w:ascii="Times New Roman" w:eastAsia="Calibri" w:hAnsi="Times New Roman" w:cs="Times New Roman"/>
                <w:b/>
                <w:color w:val="FFFEFD"/>
                <w:sz w:val="28"/>
                <w:szCs w:val="28"/>
                <w:lang w:val="ru-RU"/>
              </w:rPr>
              <w:t xml:space="preserve"> 4. Источники угроз ИБ, связанные со сбоями, отказами, разрушениями/повреждениями программных и технических средств</w:t>
            </w:r>
          </w:p>
        </w:tc>
      </w:tr>
      <w:tr w:rsidR="00415B67" w:rsidRPr="00CC562E" w:rsidTr="00415B67">
        <w:trPr>
          <w:gridAfter w:val="1"/>
          <w:wAfter w:w="8" w:type="dxa"/>
          <w:trHeight w:val="1249"/>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6"/>
              <w:rPr>
                <w:rFonts w:ascii="Times New Roman" w:hAnsi="Times New Roman" w:cs="Times New Roman"/>
                <w:sz w:val="28"/>
                <w:szCs w:val="28"/>
              </w:rPr>
            </w:pPr>
            <w:proofErr w:type="spellStart"/>
            <w:r w:rsidRPr="00093CDF">
              <w:rPr>
                <w:rFonts w:ascii="Times New Roman" w:hAnsi="Times New Roman" w:cs="Times New Roman"/>
                <w:sz w:val="28"/>
                <w:szCs w:val="28"/>
              </w:rPr>
              <w:t>Превышение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допустимой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нагрузки</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Неумышленное превышение допустимой нагрузки на вычислительные, сетевые ресурсы системы. Выполнение работниками объема операций большего, чем это допускается психофизиологическими нормами. Возможные причины: малая вычислительная и/или пропускная мощность, неправильная организация бизнес</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процессов.</w:t>
            </w:r>
          </w:p>
          <w:p w:rsidR="00415B67" w:rsidRPr="00093CDF" w:rsidRDefault="00415B67" w:rsidP="00415B67">
            <w:pPr>
              <w:spacing w:line="259" w:lineRule="auto"/>
              <w:ind w:left="12" w:hanging="11"/>
              <w:rPr>
                <w:rFonts w:ascii="Times New Roman" w:hAnsi="Times New Roman" w:cs="Times New Roman"/>
                <w:sz w:val="28"/>
                <w:szCs w:val="28"/>
                <w:lang w:val="ru-RU"/>
              </w:rPr>
            </w:pPr>
            <w:r w:rsidRPr="00093CDF">
              <w:rPr>
                <w:rFonts w:ascii="Times New Roman" w:hAnsi="Times New Roman" w:cs="Times New Roman"/>
                <w:sz w:val="28"/>
                <w:szCs w:val="28"/>
                <w:lang w:val="ru-RU"/>
              </w:rPr>
              <w:t>Возможные последствия: сбои и отказы технических средств, нарушение доступности технических средств, ошибки персонала, нанесение вреда здоровью</w:t>
            </w:r>
          </w:p>
        </w:tc>
      </w:tr>
      <w:tr w:rsidR="00415B67" w:rsidRPr="00CC562E" w:rsidTr="00415B67">
        <w:trPr>
          <w:gridAfter w:val="1"/>
          <w:wAfter w:w="8" w:type="dxa"/>
          <w:trHeight w:val="2209"/>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right="533" w:hanging="2"/>
              <w:rPr>
                <w:rFonts w:ascii="Times New Roman" w:hAnsi="Times New Roman" w:cs="Times New Roman"/>
                <w:sz w:val="28"/>
                <w:szCs w:val="28"/>
                <w:lang w:val="ru-RU"/>
              </w:rPr>
            </w:pPr>
            <w:r w:rsidRPr="00093CDF">
              <w:rPr>
                <w:rFonts w:ascii="Times New Roman" w:hAnsi="Times New Roman" w:cs="Times New Roman"/>
                <w:sz w:val="28"/>
                <w:szCs w:val="28"/>
                <w:lang w:val="ru-RU"/>
              </w:rPr>
              <w:t>Разрушение/повреждение, аварии технических средств и каналов связи</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3" w:right="640" w:firstLine="5"/>
              <w:rPr>
                <w:rFonts w:ascii="Times New Roman" w:hAnsi="Times New Roman" w:cs="Times New Roman"/>
                <w:sz w:val="28"/>
                <w:szCs w:val="28"/>
                <w:lang w:val="ru-RU"/>
              </w:rPr>
            </w:pPr>
            <w:r w:rsidRPr="00093CDF">
              <w:rPr>
                <w:rFonts w:ascii="Times New Roman" w:hAnsi="Times New Roman" w:cs="Times New Roman"/>
                <w:sz w:val="28"/>
                <w:szCs w:val="28"/>
                <w:lang w:val="ru-RU"/>
              </w:rPr>
              <w:t>Физическое разрушение/повреждение технических средств (канала связи) или определенное сочетание отказов его элементов, приводящее к нарушениям функционирования, сопряженным с особо значительными техническими потерями, делающее невозможным функционирование технического средства (канала связи)</w:t>
            </w:r>
          </w:p>
          <w:p w:rsidR="00415B67" w:rsidRPr="00093CDF" w:rsidRDefault="00415B67" w:rsidP="00415B67">
            <w:pPr>
              <w:spacing w:line="259" w:lineRule="auto"/>
              <w:ind w:left="1" w:right="235" w:firstLine="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в целом в течение значительного периода времени. Возможные причины: действие внешних (физический несанкционированный доступ, </w:t>
            </w:r>
            <w:r w:rsidRPr="00093CDF">
              <w:rPr>
                <w:rFonts w:ascii="Times New Roman" w:hAnsi="Times New Roman" w:cs="Times New Roman"/>
                <w:sz w:val="28"/>
                <w:szCs w:val="28"/>
                <w:lang w:val="ru-RU"/>
              </w:rPr>
              <w:lastRenderedPageBreak/>
              <w:t>террористический акт, техногенная катастрофа, стихийное бедствие, природное явление, массовые беспорядки) и/или внутренних (значительные отказы элементов технических средств) факторов. Возможные последствия: нарушение свойств информационных активов, их утрата, нарушение непрерывности выполнения процессов, снижение качества информационных услуг (сервисов)</w:t>
            </w:r>
          </w:p>
        </w:tc>
      </w:tr>
      <w:tr w:rsidR="00415B67" w:rsidRPr="00CC562E" w:rsidTr="00415B67">
        <w:trPr>
          <w:gridAfter w:val="1"/>
          <w:wAfter w:w="8" w:type="dxa"/>
          <w:trHeight w:val="1249"/>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right="655" w:firstLine="4"/>
              <w:rPr>
                <w:rFonts w:ascii="Times New Roman" w:hAnsi="Times New Roman" w:cs="Times New Roman"/>
                <w:sz w:val="28"/>
                <w:szCs w:val="28"/>
                <w:lang w:val="ru-RU"/>
              </w:rPr>
            </w:pPr>
            <w:r w:rsidRPr="00093CDF">
              <w:rPr>
                <w:rFonts w:ascii="Times New Roman" w:hAnsi="Times New Roman" w:cs="Times New Roman"/>
                <w:sz w:val="28"/>
                <w:szCs w:val="28"/>
                <w:lang w:val="ru-RU"/>
              </w:rPr>
              <w:lastRenderedPageBreak/>
              <w:t>Сбои и отказы программных средств</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Нарушение работоспособности программных средств. Возможные причины: недопустимое изменение параметров или свойств программных средств под влиянием внутренних процессов (ошибок) и/или внешних воздействий со стороны вредоносных программ, оператора и технических средств. Возможные последствия: нарушение свойств информационных активов, нарушение непрерывности выполнения процессов, снижение качества информационных услуг (сервисов)</w:t>
            </w:r>
          </w:p>
        </w:tc>
      </w:tr>
      <w:tr w:rsidR="00415B67" w:rsidRPr="00CC562E" w:rsidTr="00415B67">
        <w:trPr>
          <w:gridAfter w:val="1"/>
          <w:wAfter w:w="8" w:type="dxa"/>
          <w:trHeight w:val="1441"/>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7"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Сбои и отказы технических средств и каналов связи</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Прерывание работоспособности технических средств или невозможность выполнения ими своих функций в заранее установленных границах. Возможные причины: недопустимое изменение характеристик технических средств под влиянием внутренних процессов, сложность технических средств, нехватка персонала, недостаточное техническое обслуживание. Возможные последствия: сбои, отказы программных средств, аварии систем, нарушение доступности информационных активов, нарушение </w:t>
            </w:r>
            <w:r w:rsidRPr="00093CDF">
              <w:rPr>
                <w:rFonts w:ascii="Times New Roman" w:hAnsi="Times New Roman" w:cs="Times New Roman"/>
                <w:sz w:val="28"/>
                <w:szCs w:val="28"/>
                <w:lang w:val="ru-RU"/>
              </w:rPr>
              <w:lastRenderedPageBreak/>
              <w:t>непрерывности выполнения процессов, снижение качества информационных услуг (сервисов)</w:t>
            </w:r>
          </w:p>
        </w:tc>
      </w:tr>
      <w:tr w:rsidR="00415B67" w:rsidRPr="00CC562E" w:rsidTr="00415B67">
        <w:trPr>
          <w:gridAfter w:val="1"/>
          <w:wAfter w:w="8" w:type="dxa"/>
          <w:trHeight w:val="1249"/>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7" w:hanging="2"/>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Нарушения</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функциональности</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криптографической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системы</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2" w:right="107"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Случайное или намеренное неправильное управление криптографическими ключами, криптографическими протоколами и алгоритмами, программноаппаратными средствами систем криптографической защиты информации, приводящее к потере конфиденциальности, целостности и доступности информации, нарушению неотказуемости приема</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передачи информации, блокировке функционирования платежных и информационных систем организации БС РФ</w:t>
            </w:r>
          </w:p>
        </w:tc>
      </w:tr>
      <w:tr w:rsidR="00415B67" w:rsidRPr="00CC562E" w:rsidTr="00415B67">
        <w:trPr>
          <w:gridAfter w:val="1"/>
          <w:wAfter w:w="8" w:type="dxa"/>
          <w:trHeight w:val="870"/>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2" w:hanging="7"/>
              <w:rPr>
                <w:rFonts w:ascii="Times New Roman" w:hAnsi="Times New Roman" w:cs="Times New Roman"/>
                <w:sz w:val="28"/>
                <w:szCs w:val="28"/>
              </w:rPr>
            </w:pPr>
            <w:proofErr w:type="spellStart"/>
            <w:r w:rsidRPr="00093CDF">
              <w:rPr>
                <w:rFonts w:ascii="Times New Roman" w:hAnsi="Times New Roman" w:cs="Times New Roman"/>
                <w:sz w:val="28"/>
                <w:szCs w:val="28"/>
              </w:rPr>
              <w:t>Нарушения</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функциональности</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архивной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системы</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2" w:hanging="12"/>
              <w:rPr>
                <w:rFonts w:ascii="Times New Roman" w:hAnsi="Times New Roman" w:cs="Times New Roman"/>
                <w:sz w:val="28"/>
                <w:szCs w:val="28"/>
                <w:lang w:val="ru-RU"/>
              </w:rPr>
            </w:pPr>
            <w:r w:rsidRPr="00093CDF">
              <w:rPr>
                <w:rFonts w:ascii="Times New Roman" w:hAnsi="Times New Roman" w:cs="Times New Roman"/>
                <w:sz w:val="28"/>
                <w:szCs w:val="28"/>
                <w:lang w:val="ru-RU"/>
              </w:rPr>
              <w:t>Нарушение конфиденциальности и целостности архивных данных и/или не предоставление услуг архивной системой (нарушение доступности) вследствие случайных ошибок</w:t>
            </w:r>
          </w:p>
          <w:p w:rsidR="00415B67" w:rsidRPr="00093CDF" w:rsidRDefault="00415B67" w:rsidP="00415B67">
            <w:pPr>
              <w:spacing w:line="259" w:lineRule="auto"/>
              <w:ind w:left="6" w:hanging="4"/>
              <w:rPr>
                <w:rFonts w:ascii="Times New Roman" w:hAnsi="Times New Roman" w:cs="Times New Roman"/>
                <w:sz w:val="28"/>
                <w:szCs w:val="28"/>
                <w:lang w:val="ru-RU"/>
              </w:rPr>
            </w:pPr>
            <w:r w:rsidRPr="00093CDF">
              <w:rPr>
                <w:rFonts w:ascii="Times New Roman" w:hAnsi="Times New Roman" w:cs="Times New Roman"/>
                <w:sz w:val="28"/>
                <w:szCs w:val="28"/>
                <w:lang w:val="ru-RU"/>
              </w:rPr>
              <w:t>пользователей или неправильного управления архивной системой, а также вследствие физических воздействий на компоненты архивной системы</w:t>
            </w:r>
          </w:p>
        </w:tc>
      </w:tr>
      <w:tr w:rsidR="00415B67" w:rsidRPr="00CC562E" w:rsidTr="00415B67">
        <w:tblPrEx>
          <w:tblCellMar>
            <w:right w:w="89" w:type="dxa"/>
          </w:tblCellMar>
        </w:tblPrEx>
        <w:trPr>
          <w:trHeight w:val="295"/>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67"/>
              <w:jc w:val="center"/>
              <w:rPr>
                <w:rFonts w:ascii="Times New Roman" w:hAnsi="Times New Roman" w:cs="Times New Roman"/>
                <w:sz w:val="28"/>
                <w:szCs w:val="28"/>
                <w:lang w:val="ru-RU"/>
              </w:rPr>
            </w:pPr>
            <w:r>
              <w:rPr>
                <w:rFonts w:ascii="Times New Roman" w:eastAsia="Calibri" w:hAnsi="Times New Roman" w:cs="Times New Roman"/>
                <w:b/>
                <w:color w:val="FFFEFD"/>
                <w:sz w:val="28"/>
                <w:szCs w:val="28"/>
                <w:lang w:val="ru-RU"/>
              </w:rPr>
              <w:t>Класс</w:t>
            </w:r>
            <w:r w:rsidRPr="00093CDF">
              <w:rPr>
                <w:rFonts w:ascii="Times New Roman" w:eastAsia="Calibri" w:hAnsi="Times New Roman" w:cs="Times New Roman"/>
                <w:b/>
                <w:color w:val="FFFEFD"/>
                <w:sz w:val="28"/>
                <w:szCs w:val="28"/>
                <w:lang w:val="ru-RU"/>
              </w:rPr>
              <w:t xml:space="preserve"> 5. Источники угроз ИБ, связанные с деятельностью внутренних нарушителей ИБ</w:t>
            </w:r>
          </w:p>
        </w:tc>
      </w:tr>
      <w:tr w:rsidR="00415B67" w:rsidRPr="00CC562E" w:rsidTr="00415B67">
        <w:tblPrEx>
          <w:tblCellMar>
            <w:right w:w="89" w:type="dxa"/>
          </w:tblCellMar>
        </w:tblPrEx>
        <w:trPr>
          <w:gridAfter w:val="1"/>
          <w:wAfter w:w="8" w:type="dxa"/>
          <w:trHeight w:val="482"/>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right="432" w:hanging="2"/>
              <w:rPr>
                <w:rFonts w:ascii="Times New Roman" w:hAnsi="Times New Roman" w:cs="Times New Roman"/>
                <w:sz w:val="28"/>
                <w:szCs w:val="28"/>
              </w:rPr>
            </w:pPr>
            <w:proofErr w:type="spellStart"/>
            <w:r w:rsidRPr="00093CDF">
              <w:rPr>
                <w:rFonts w:ascii="Times New Roman" w:hAnsi="Times New Roman" w:cs="Times New Roman"/>
                <w:sz w:val="28"/>
                <w:szCs w:val="28"/>
              </w:rPr>
              <w:t>Недобросовестное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исполнение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обязанностей</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right="161"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Сознательное неисполнение работниками определенных обязанностей или небрежное их исполнение</w:t>
            </w:r>
          </w:p>
        </w:tc>
      </w:tr>
      <w:tr w:rsidR="00415B67" w:rsidRPr="00CC562E" w:rsidTr="00415B67">
        <w:tblPrEx>
          <w:tblCellMar>
            <w:right w:w="89" w:type="dxa"/>
          </w:tblCellMar>
        </w:tblPrEx>
        <w:trPr>
          <w:gridAfter w:val="1"/>
          <w:wAfter w:w="8" w:type="dxa"/>
          <w:trHeight w:val="482"/>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9"/>
              <w:rPr>
                <w:rFonts w:ascii="Times New Roman" w:hAnsi="Times New Roman" w:cs="Times New Roman"/>
                <w:sz w:val="28"/>
                <w:szCs w:val="28"/>
              </w:rPr>
            </w:pPr>
            <w:proofErr w:type="spellStart"/>
            <w:r w:rsidRPr="00093CDF">
              <w:rPr>
                <w:rFonts w:ascii="Times New Roman" w:hAnsi="Times New Roman" w:cs="Times New Roman"/>
                <w:sz w:val="28"/>
                <w:szCs w:val="28"/>
              </w:rPr>
              <w:t>Халатность</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Неисполнение или ненадлежащее исполнение должностным лицом своих обязанностей вследствие недобросовестного или небрежного отношения к службе</w:t>
            </w:r>
          </w:p>
        </w:tc>
      </w:tr>
      <w:tr w:rsidR="00415B67" w:rsidRPr="00CC562E" w:rsidTr="00415B67">
        <w:tblPrEx>
          <w:tblCellMar>
            <w:right w:w="89" w:type="dxa"/>
          </w:tblCellMar>
        </w:tblPrEx>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8" w:hanging="12"/>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Причинение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имущественного</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ущерба</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firstLine="10"/>
              <w:rPr>
                <w:rFonts w:ascii="Times New Roman" w:hAnsi="Times New Roman" w:cs="Times New Roman"/>
                <w:sz w:val="28"/>
                <w:szCs w:val="28"/>
                <w:lang w:val="ru-RU"/>
              </w:rPr>
            </w:pPr>
            <w:r w:rsidRPr="00093CDF">
              <w:rPr>
                <w:rFonts w:ascii="Times New Roman" w:hAnsi="Times New Roman" w:cs="Times New Roman"/>
                <w:sz w:val="28"/>
                <w:szCs w:val="28"/>
                <w:lang w:val="ru-RU"/>
              </w:rPr>
              <w:t>Умышленное нанесение персоналом вреда информационным активам. В первую очередь вредительство может быть направлено на технические и программные средства, а также на информационные активы. Возможные последствия: ущерб, вызванный нарушением свойств активов, включая их разрушение и уничтожение</w:t>
            </w:r>
          </w:p>
        </w:tc>
      </w:tr>
      <w:tr w:rsidR="00415B67" w:rsidRPr="00CC562E" w:rsidTr="00415B67">
        <w:tblPrEx>
          <w:tblCellMar>
            <w:right w:w="89" w:type="dxa"/>
          </w:tblCellMar>
        </w:tblPrEx>
        <w:trPr>
          <w:gridAfter w:val="1"/>
          <w:wAfter w:w="8" w:type="dxa"/>
          <w:trHeight w:val="2018"/>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2"/>
              <w:rPr>
                <w:rFonts w:ascii="Times New Roman" w:hAnsi="Times New Roman" w:cs="Times New Roman"/>
                <w:sz w:val="28"/>
                <w:szCs w:val="28"/>
              </w:rPr>
            </w:pPr>
            <w:proofErr w:type="spellStart"/>
            <w:r w:rsidRPr="00093CDF">
              <w:rPr>
                <w:rFonts w:ascii="Times New Roman" w:hAnsi="Times New Roman" w:cs="Times New Roman"/>
                <w:sz w:val="28"/>
                <w:szCs w:val="28"/>
              </w:rPr>
              <w:t>Ошибка</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персонала</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 w:right="76" w:firstLine="11"/>
              <w:rPr>
                <w:rFonts w:ascii="Times New Roman" w:hAnsi="Times New Roman" w:cs="Times New Roman"/>
                <w:sz w:val="28"/>
                <w:szCs w:val="28"/>
                <w:lang w:val="ru-RU"/>
              </w:rPr>
            </w:pPr>
            <w:r w:rsidRPr="00093CDF">
              <w:rPr>
                <w:rFonts w:ascii="Times New Roman" w:hAnsi="Times New Roman" w:cs="Times New Roman"/>
                <w:sz w:val="28"/>
                <w:szCs w:val="28"/>
                <w:lang w:val="ru-RU"/>
              </w:rPr>
              <w:t>Любые не соответствующие установленному регламенту или сложившимся практикам действия персонала, совершаемые без злого умысла. Возможные причины: недостаточно четко определенные обязанности, халатность, недостаточное обучение или квалификация персонала. Возникновению ошибок способствуют отсутствие дисциплинарного процесса и документирования процессов, предоставление избыточных полномочий, умышленное использование методов социального инжиниринга по отношению к персоналу. Возможные последствия: нарушение конфиденциальности и целостности информации, утрата информационных активов, нарушение непрерывности выполнения процессов,</w:t>
            </w:r>
          </w:p>
          <w:p w:rsidR="00415B67" w:rsidRPr="00093CDF" w:rsidRDefault="00415B67" w:rsidP="00415B67">
            <w:pPr>
              <w:spacing w:line="259" w:lineRule="auto"/>
              <w:ind w:left="3" w:right="613"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снижение качества информационных услуг (сервисов), сбои и отказы технических и программных средств</w:t>
            </w:r>
          </w:p>
        </w:tc>
      </w:tr>
      <w:tr w:rsidR="00415B67" w:rsidRPr="00CC562E" w:rsidTr="00415B67">
        <w:tblPrEx>
          <w:tblCellMar>
            <w:right w:w="89" w:type="dxa"/>
          </w:tblCellMar>
        </w:tblPrEx>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9"/>
              <w:rPr>
                <w:rFonts w:ascii="Times New Roman" w:hAnsi="Times New Roman" w:cs="Times New Roman"/>
                <w:sz w:val="28"/>
                <w:szCs w:val="28"/>
              </w:rPr>
            </w:pPr>
            <w:proofErr w:type="spellStart"/>
            <w:r w:rsidRPr="00093CDF">
              <w:rPr>
                <w:rFonts w:ascii="Times New Roman" w:hAnsi="Times New Roman" w:cs="Times New Roman"/>
                <w:sz w:val="28"/>
                <w:szCs w:val="28"/>
              </w:rPr>
              <w:t>Хищение</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2"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Совершенное с корыстной целью противоправное безвозмездное изъятие и/или обращение имущества организации БС РФ, причинившие ущерб собственнику или иному владельцу этого имущества</w:t>
            </w:r>
          </w:p>
        </w:tc>
      </w:tr>
      <w:tr w:rsidR="00415B67" w:rsidRPr="00CC562E" w:rsidTr="00415B67">
        <w:tblPrEx>
          <w:tblCellMar>
            <w:right w:w="89" w:type="dxa"/>
          </w:tblCellMar>
        </w:tblPrEx>
        <w:trPr>
          <w:gridAfter w:val="1"/>
          <w:wAfter w:w="8" w:type="dxa"/>
          <w:trHeight w:val="1442"/>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5"/>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Выполнение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вредоносных</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программ</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4" w:hanging="4"/>
              <w:rPr>
                <w:rFonts w:ascii="Times New Roman" w:hAnsi="Times New Roman" w:cs="Times New Roman"/>
                <w:sz w:val="28"/>
                <w:szCs w:val="28"/>
                <w:lang w:val="ru-RU"/>
              </w:rPr>
            </w:pPr>
            <w:r w:rsidRPr="00093CDF">
              <w:rPr>
                <w:rFonts w:ascii="Times New Roman" w:hAnsi="Times New Roman" w:cs="Times New Roman"/>
                <w:sz w:val="28"/>
                <w:szCs w:val="28"/>
                <w:lang w:val="ru-RU"/>
              </w:rPr>
              <w:t>Внедрение в систему и выполнение вредоносных программ: программных закладок, “троянских коней”, программных “вирусов” и “червей” и т.п. Возможные причины: беспечность, халатность, низкая квалификация персонала (пользователей), наличие</w:t>
            </w:r>
          </w:p>
          <w:p w:rsidR="00415B67" w:rsidRPr="00093CDF" w:rsidRDefault="00415B67" w:rsidP="00415B67">
            <w:pPr>
              <w:spacing w:after="8" w:line="259" w:lineRule="auto"/>
              <w:ind w:left="12"/>
              <w:rPr>
                <w:rFonts w:ascii="Times New Roman" w:hAnsi="Times New Roman" w:cs="Times New Roman"/>
                <w:sz w:val="28"/>
                <w:szCs w:val="28"/>
                <w:lang w:val="ru-RU"/>
              </w:rPr>
            </w:pPr>
            <w:r w:rsidRPr="00093CDF">
              <w:rPr>
                <w:rFonts w:ascii="Times New Roman" w:hAnsi="Times New Roman" w:cs="Times New Roman"/>
                <w:sz w:val="28"/>
                <w:szCs w:val="28"/>
                <w:lang w:val="ru-RU"/>
              </w:rPr>
              <w:t>уязвимостей используемых программных средств. Возможные последствия:</w:t>
            </w:r>
          </w:p>
          <w:p w:rsidR="00415B67" w:rsidRPr="00093CDF" w:rsidRDefault="00415B67" w:rsidP="00415B67">
            <w:pPr>
              <w:spacing w:line="259" w:lineRule="auto"/>
              <w:ind w:left="2"/>
              <w:rPr>
                <w:rFonts w:ascii="Times New Roman" w:hAnsi="Times New Roman" w:cs="Times New Roman"/>
                <w:sz w:val="28"/>
                <w:szCs w:val="28"/>
                <w:lang w:val="ru-RU"/>
              </w:rPr>
            </w:pPr>
            <w:r w:rsidRPr="00093CDF">
              <w:rPr>
                <w:rFonts w:ascii="Times New Roman" w:hAnsi="Times New Roman" w:cs="Times New Roman"/>
                <w:sz w:val="28"/>
                <w:szCs w:val="28"/>
                <w:lang w:val="ru-RU"/>
              </w:rPr>
              <w:t>несанкционированный доступ к информационным активам, нарушение их свойств, сбои, отказы и уничтожение программных средств, нарушение непрерывности выполнения процессов, снижение качества информационных услуг (сервисов)</w:t>
            </w:r>
          </w:p>
        </w:tc>
      </w:tr>
      <w:tr w:rsidR="00415B67" w:rsidRPr="00CC562E" w:rsidTr="00415B67">
        <w:tblPrEx>
          <w:tblCellMar>
            <w:right w:w="89" w:type="dxa"/>
          </w:tblCellMar>
        </w:tblPrEx>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2" w:hanging="7"/>
              <w:rPr>
                <w:rFonts w:ascii="Times New Roman" w:hAnsi="Times New Roman" w:cs="Times New Roman"/>
                <w:sz w:val="28"/>
                <w:szCs w:val="28"/>
                <w:lang w:val="ru-RU"/>
              </w:rPr>
            </w:pPr>
            <w:r w:rsidRPr="00093CDF">
              <w:rPr>
                <w:rFonts w:ascii="Times New Roman" w:hAnsi="Times New Roman" w:cs="Times New Roman"/>
                <w:sz w:val="28"/>
                <w:szCs w:val="28"/>
                <w:lang w:val="ru-RU"/>
              </w:rPr>
              <w:t>Использование информационных активов не по назначению</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right="207" w:firstLine="12"/>
              <w:rPr>
                <w:rFonts w:ascii="Times New Roman" w:hAnsi="Times New Roman" w:cs="Times New Roman"/>
                <w:sz w:val="28"/>
                <w:szCs w:val="28"/>
                <w:lang w:val="ru-RU"/>
              </w:rPr>
            </w:pPr>
            <w:r w:rsidRPr="00093CDF">
              <w:rPr>
                <w:rFonts w:ascii="Times New Roman" w:hAnsi="Times New Roman" w:cs="Times New Roman"/>
                <w:sz w:val="28"/>
                <w:szCs w:val="28"/>
                <w:lang w:val="ru-RU"/>
              </w:rPr>
              <w:t>Умышленное использование информационных активов организации в целях, отличных от целей организации. Возможные причины: отсутствие контроля персонала. Возможные последствия: нехватка вычислительных, сетевых или людских ресурсов, прямой ущерб организации</w:t>
            </w:r>
          </w:p>
        </w:tc>
      </w:tr>
      <w:tr w:rsidR="00415B67" w:rsidRPr="00CC562E" w:rsidTr="00415B67">
        <w:tblPrEx>
          <w:tblCellMar>
            <w:right w:w="89" w:type="dxa"/>
          </w:tblCellMar>
        </w:tblPrEx>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7" w:right="907" w:hanging="2"/>
              <w:rPr>
                <w:rFonts w:ascii="Times New Roman" w:hAnsi="Times New Roman" w:cs="Times New Roman"/>
                <w:sz w:val="28"/>
                <w:szCs w:val="28"/>
              </w:rPr>
            </w:pPr>
            <w:r w:rsidRPr="00093CDF">
              <w:rPr>
                <w:rFonts w:ascii="Times New Roman" w:hAnsi="Times New Roman" w:cs="Times New Roman"/>
                <w:sz w:val="28"/>
                <w:szCs w:val="28"/>
                <w:lang w:val="ru-RU"/>
              </w:rPr>
              <w:t xml:space="preserve">Нарушения персоналом организационных мер по обеспечению </w:t>
            </w:r>
            <w:r w:rsidRPr="00093CDF">
              <w:rPr>
                <w:rFonts w:ascii="Times New Roman" w:hAnsi="Times New Roman" w:cs="Times New Roman"/>
                <w:sz w:val="28"/>
                <w:szCs w:val="28"/>
              </w:rPr>
              <w:t>ИБ</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3" w:hanging="13"/>
              <w:rPr>
                <w:rFonts w:ascii="Times New Roman" w:hAnsi="Times New Roman" w:cs="Times New Roman"/>
                <w:sz w:val="28"/>
                <w:szCs w:val="28"/>
                <w:lang w:val="ru-RU"/>
              </w:rPr>
            </w:pPr>
            <w:r w:rsidRPr="00093CDF">
              <w:rPr>
                <w:rFonts w:ascii="Times New Roman" w:hAnsi="Times New Roman" w:cs="Times New Roman"/>
                <w:sz w:val="28"/>
                <w:szCs w:val="28"/>
                <w:lang w:val="ru-RU"/>
              </w:rPr>
              <w:t>Несоблюдение персоналом требований внутренних документов, регламентирующих деятельность по ИБ</w:t>
            </w:r>
          </w:p>
        </w:tc>
      </w:tr>
      <w:tr w:rsidR="00415B67" w:rsidRPr="00CC562E" w:rsidTr="00415B67">
        <w:tblPrEx>
          <w:tblCellMar>
            <w:right w:w="89" w:type="dxa"/>
          </w:tblCellMar>
        </w:tblPrEx>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1"/>
              <w:rPr>
                <w:rFonts w:ascii="Times New Roman" w:hAnsi="Times New Roman" w:cs="Times New Roman"/>
                <w:sz w:val="28"/>
                <w:szCs w:val="28"/>
              </w:rPr>
            </w:pPr>
            <w:proofErr w:type="spellStart"/>
            <w:r w:rsidRPr="00093CDF">
              <w:rPr>
                <w:rFonts w:ascii="Times New Roman" w:hAnsi="Times New Roman" w:cs="Times New Roman"/>
                <w:sz w:val="28"/>
                <w:szCs w:val="28"/>
              </w:rPr>
              <w:t>Ошибки</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кадровой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работы</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2" w:right="233" w:firstLine="4"/>
              <w:rPr>
                <w:rFonts w:ascii="Times New Roman" w:hAnsi="Times New Roman" w:cs="Times New Roman"/>
                <w:sz w:val="28"/>
                <w:szCs w:val="28"/>
                <w:lang w:val="ru-RU"/>
              </w:rPr>
            </w:pPr>
            <w:r w:rsidRPr="00093CDF">
              <w:rPr>
                <w:rFonts w:ascii="Times New Roman" w:hAnsi="Times New Roman" w:cs="Times New Roman"/>
                <w:sz w:val="28"/>
                <w:szCs w:val="28"/>
                <w:lang w:val="ru-RU"/>
              </w:rPr>
              <w:t>Ошибки кадровой работы заключаются в приеме на работу неквалифицированных сотрудников, увольнении/перемещении сотрудников без проведения сопутствующих процедур по обеспечению ИБ, не</w:t>
            </w:r>
            <w:r>
              <w:rPr>
                <w:rFonts w:ascii="Times New Roman" w:hAnsi="Times New Roman" w:cs="Times New Roman"/>
                <w:sz w:val="28"/>
                <w:szCs w:val="28"/>
                <w:lang w:val="ru-RU"/>
              </w:rPr>
              <w:t xml:space="preserve"> </w:t>
            </w:r>
            <w:r w:rsidRPr="00093CDF">
              <w:rPr>
                <w:rFonts w:ascii="Times New Roman" w:hAnsi="Times New Roman" w:cs="Times New Roman"/>
                <w:sz w:val="28"/>
                <w:szCs w:val="28"/>
                <w:lang w:val="ru-RU"/>
              </w:rPr>
              <w:t>проведении или нерегулярном проведении тренингов и проверок персонала</w:t>
            </w:r>
          </w:p>
        </w:tc>
      </w:tr>
      <w:tr w:rsidR="00415B67" w:rsidRPr="00CC562E" w:rsidTr="00415B67">
        <w:tblPrEx>
          <w:tblCellMar>
            <w:right w:w="89" w:type="dxa"/>
          </w:tblCellMar>
        </w:tblPrEx>
        <w:trPr>
          <w:trHeight w:val="295"/>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ind w:left="67"/>
              <w:jc w:val="center"/>
              <w:rPr>
                <w:rFonts w:ascii="Times New Roman" w:hAnsi="Times New Roman" w:cs="Times New Roman"/>
                <w:sz w:val="28"/>
                <w:szCs w:val="28"/>
                <w:lang w:val="ru-RU"/>
              </w:rPr>
            </w:pPr>
            <w:r w:rsidRPr="00093CDF">
              <w:rPr>
                <w:rFonts w:ascii="Times New Roman" w:eastAsia="Calibri" w:hAnsi="Times New Roman" w:cs="Times New Roman"/>
                <w:b/>
                <w:color w:val="FFFEFD"/>
                <w:sz w:val="28"/>
                <w:szCs w:val="28"/>
                <w:lang w:val="ru-RU"/>
              </w:rPr>
              <w:t>Класс 6. Источники угроз ИБ, связанные с деятельностью внешних нарушителей ИБ</w:t>
            </w:r>
          </w:p>
        </w:tc>
      </w:tr>
      <w:tr w:rsidR="00415B67" w:rsidRPr="00CC562E" w:rsidTr="00415B67">
        <w:tblPrEx>
          <w:tblCellMar>
            <w:right w:w="89" w:type="dxa"/>
          </w:tblCellMar>
        </w:tblPrEx>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3" w:firstLine="7"/>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Действия</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неавторизованного</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субъекта</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firstLine="10"/>
              <w:rPr>
                <w:rFonts w:ascii="Times New Roman" w:hAnsi="Times New Roman" w:cs="Times New Roman"/>
                <w:sz w:val="28"/>
                <w:szCs w:val="28"/>
                <w:lang w:val="ru-RU"/>
              </w:rPr>
            </w:pPr>
            <w:r w:rsidRPr="00093CDF">
              <w:rPr>
                <w:rFonts w:ascii="Times New Roman" w:hAnsi="Times New Roman" w:cs="Times New Roman"/>
                <w:sz w:val="28"/>
                <w:szCs w:val="28"/>
                <w:lang w:val="ru-RU"/>
              </w:rPr>
              <w:t>Умышленные действия со стороны субъекта из внешней по отношению к области обеспечения ИБ среды. Возможные последствия: разрушение и уничтожение технических и программных средств, внедрение и выполнение вредоносных программ, нарушение свойств, утрата информационных активов и сервисов</w:t>
            </w:r>
          </w:p>
        </w:tc>
      </w:tr>
      <w:tr w:rsidR="00415B67" w:rsidRPr="00CC562E" w:rsidTr="00415B67">
        <w:tblPrEx>
          <w:tblCellMar>
            <w:right w:w="89" w:type="dxa"/>
          </w:tblCellMar>
        </w:tblPrEx>
        <w:trPr>
          <w:gridAfter w:val="1"/>
          <w:wAfter w:w="8" w:type="dxa"/>
          <w:trHeight w:val="866"/>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7"/>
              <w:rPr>
                <w:rFonts w:ascii="Times New Roman" w:hAnsi="Times New Roman" w:cs="Times New Roman"/>
                <w:sz w:val="28"/>
                <w:szCs w:val="28"/>
              </w:rPr>
            </w:pPr>
            <w:proofErr w:type="spellStart"/>
            <w:r w:rsidRPr="00093CDF">
              <w:rPr>
                <w:rFonts w:ascii="Times New Roman" w:hAnsi="Times New Roman" w:cs="Times New Roman"/>
                <w:sz w:val="28"/>
                <w:szCs w:val="28"/>
              </w:rPr>
              <w:t>Ложное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сообщение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об</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угрозе</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3" w:firstLine="9"/>
              <w:rPr>
                <w:rFonts w:ascii="Times New Roman" w:hAnsi="Times New Roman" w:cs="Times New Roman"/>
                <w:sz w:val="28"/>
                <w:szCs w:val="28"/>
                <w:lang w:val="ru-RU"/>
              </w:rPr>
            </w:pPr>
            <w:r w:rsidRPr="00093CDF">
              <w:rPr>
                <w:rFonts w:ascii="Times New Roman" w:hAnsi="Times New Roman" w:cs="Times New Roman"/>
                <w:sz w:val="28"/>
                <w:szCs w:val="28"/>
                <w:lang w:val="ru-RU"/>
              </w:rPr>
              <w:t>Ложное сообщение об угрозе, такой как: пожар, террористический акт, техногенная катастрофа, гражданские беспорядки и т.д. Возможные последствия: нарушение свойств информационных активов, их утрата, нарушение непрерывности выполнения процессов, снижение качества информационных услуг (сервисов)</w:t>
            </w:r>
          </w:p>
        </w:tc>
      </w:tr>
      <w:tr w:rsidR="00415B67" w:rsidRPr="00093CDF" w:rsidTr="00415B67">
        <w:tblPrEx>
          <w:tblCellMar>
            <w:right w:w="89" w:type="dxa"/>
          </w:tblCellMar>
        </w:tblPrEx>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hanging="2"/>
              <w:rPr>
                <w:rFonts w:ascii="Times New Roman" w:hAnsi="Times New Roman" w:cs="Times New Roman"/>
                <w:sz w:val="28"/>
                <w:szCs w:val="28"/>
              </w:rPr>
            </w:pPr>
            <w:proofErr w:type="spellStart"/>
            <w:r w:rsidRPr="00093CDF">
              <w:rPr>
                <w:rFonts w:ascii="Times New Roman" w:hAnsi="Times New Roman" w:cs="Times New Roman"/>
                <w:sz w:val="28"/>
                <w:szCs w:val="28"/>
              </w:rPr>
              <w:t>Неконтролируемое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уничтожение</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информационного</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актива</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7" w:hanging="6"/>
              <w:rPr>
                <w:rFonts w:ascii="Times New Roman" w:hAnsi="Times New Roman" w:cs="Times New Roman"/>
                <w:sz w:val="28"/>
                <w:szCs w:val="28"/>
              </w:rPr>
            </w:pPr>
            <w:r w:rsidRPr="00093CDF">
              <w:rPr>
                <w:rFonts w:ascii="Times New Roman" w:hAnsi="Times New Roman" w:cs="Times New Roman"/>
                <w:sz w:val="28"/>
                <w:szCs w:val="28"/>
                <w:lang w:val="ru-RU"/>
              </w:rPr>
              <w:t xml:space="preserve">Неумышленное уничтожение информационных активов. Возможные причины: сбои оборудования, природные факторы и техногенные катастрофы. </w:t>
            </w:r>
            <w:r w:rsidRPr="00093CDF">
              <w:rPr>
                <w:rFonts w:ascii="Times New Roman" w:hAnsi="Times New Roman" w:cs="Times New Roman"/>
                <w:sz w:val="28"/>
                <w:szCs w:val="28"/>
              </w:rPr>
              <w:t>Возможные последствия:</w:t>
            </w:r>
          </w:p>
          <w:p w:rsidR="00415B67" w:rsidRPr="00093CDF" w:rsidRDefault="00415B67" w:rsidP="00415B67">
            <w:pPr>
              <w:spacing w:line="259" w:lineRule="auto"/>
              <w:ind w:left="3"/>
              <w:rPr>
                <w:rFonts w:ascii="Times New Roman" w:hAnsi="Times New Roman" w:cs="Times New Roman"/>
                <w:sz w:val="28"/>
                <w:szCs w:val="28"/>
              </w:rPr>
            </w:pPr>
            <w:r w:rsidRPr="00093CDF">
              <w:rPr>
                <w:rFonts w:ascii="Times New Roman" w:hAnsi="Times New Roman" w:cs="Times New Roman"/>
                <w:sz w:val="28"/>
                <w:szCs w:val="28"/>
              </w:rPr>
              <w:t>прямой ущерб организации</w:t>
            </w:r>
          </w:p>
        </w:tc>
      </w:tr>
      <w:tr w:rsidR="00415B67" w:rsidRPr="00093CDF" w:rsidTr="00415B67">
        <w:tblPrEx>
          <w:tblCellMar>
            <w:right w:w="89" w:type="dxa"/>
          </w:tblCellMar>
        </w:tblPrEx>
        <w:trPr>
          <w:gridAfter w:val="1"/>
          <w:wAfter w:w="8" w:type="dxa"/>
          <w:trHeight w:val="674"/>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8" w:hanging="2"/>
              <w:rPr>
                <w:rFonts w:ascii="Times New Roman" w:hAnsi="Times New Roman" w:cs="Times New Roman"/>
                <w:sz w:val="28"/>
                <w:szCs w:val="28"/>
              </w:rPr>
            </w:pPr>
            <w:r w:rsidRPr="00093CDF">
              <w:rPr>
                <w:rFonts w:ascii="Times New Roman" w:hAnsi="Times New Roman" w:cs="Times New Roman"/>
                <w:sz w:val="28"/>
                <w:szCs w:val="28"/>
              </w:rPr>
              <w:t>Неконтролируемая модификация информационного актива</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7" w:hanging="6"/>
              <w:rPr>
                <w:rFonts w:ascii="Times New Roman" w:hAnsi="Times New Roman" w:cs="Times New Roman"/>
                <w:sz w:val="28"/>
                <w:szCs w:val="28"/>
              </w:rPr>
            </w:pPr>
            <w:r w:rsidRPr="00093CDF">
              <w:rPr>
                <w:rFonts w:ascii="Times New Roman" w:hAnsi="Times New Roman" w:cs="Times New Roman"/>
                <w:sz w:val="28"/>
                <w:szCs w:val="28"/>
                <w:lang w:val="ru-RU"/>
              </w:rPr>
              <w:t xml:space="preserve">Неумышленное изменение информационных активов. Возможные причины: сбои оборудования, природные факторы и техногенные катастрофы. </w:t>
            </w:r>
            <w:r w:rsidRPr="00093CDF">
              <w:rPr>
                <w:rFonts w:ascii="Times New Roman" w:hAnsi="Times New Roman" w:cs="Times New Roman"/>
                <w:sz w:val="28"/>
                <w:szCs w:val="28"/>
              </w:rPr>
              <w:t>Возможные последствия:</w:t>
            </w:r>
          </w:p>
          <w:p w:rsidR="00415B67" w:rsidRPr="00093CDF" w:rsidRDefault="00415B67" w:rsidP="00415B67">
            <w:pPr>
              <w:spacing w:line="259" w:lineRule="auto"/>
              <w:ind w:left="3"/>
              <w:rPr>
                <w:rFonts w:ascii="Times New Roman" w:hAnsi="Times New Roman" w:cs="Times New Roman"/>
                <w:sz w:val="28"/>
                <w:szCs w:val="28"/>
              </w:rPr>
            </w:pPr>
            <w:r w:rsidRPr="00093CDF">
              <w:rPr>
                <w:rFonts w:ascii="Times New Roman" w:hAnsi="Times New Roman" w:cs="Times New Roman"/>
                <w:sz w:val="28"/>
                <w:szCs w:val="28"/>
              </w:rPr>
              <w:t>нарушение непрерывности выполнения процессов, прямой ущерб организации</w:t>
            </w:r>
          </w:p>
        </w:tc>
      </w:tr>
      <w:tr w:rsidR="00415B67" w:rsidRPr="00CC562E" w:rsidTr="00415B67">
        <w:tblPrEx>
          <w:tblCellMar>
            <w:right w:w="89" w:type="dxa"/>
          </w:tblCellMar>
        </w:tblPrEx>
        <w:trPr>
          <w:gridAfter w:val="1"/>
          <w:wAfter w:w="8" w:type="dxa"/>
          <w:trHeight w:val="2023"/>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7" w:right="185" w:hanging="11"/>
              <w:rPr>
                <w:rFonts w:ascii="Times New Roman" w:hAnsi="Times New Roman" w:cs="Times New Roman"/>
                <w:sz w:val="28"/>
                <w:szCs w:val="28"/>
              </w:rPr>
            </w:pPr>
            <w:r w:rsidRPr="00093CDF">
              <w:rPr>
                <w:rFonts w:ascii="Times New Roman" w:hAnsi="Times New Roman" w:cs="Times New Roman"/>
                <w:sz w:val="28"/>
                <w:szCs w:val="28"/>
              </w:rPr>
              <w:t>Несанкционированный логический доступ</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3" w:hanging="2"/>
              <w:rPr>
                <w:rFonts w:ascii="Times New Roman" w:hAnsi="Times New Roman" w:cs="Times New Roman"/>
                <w:sz w:val="28"/>
                <w:szCs w:val="28"/>
                <w:lang w:val="ru-RU"/>
              </w:rPr>
            </w:pPr>
            <w:r w:rsidRPr="00093CDF">
              <w:rPr>
                <w:rFonts w:ascii="Times New Roman" w:hAnsi="Times New Roman" w:cs="Times New Roman"/>
                <w:sz w:val="28"/>
                <w:szCs w:val="28"/>
                <w:lang w:val="ru-RU"/>
              </w:rPr>
              <w:t xml:space="preserve">Несанкционированный логический доступ неавторизованных субъектов к компонентам подразделения и информационным активам. Возможные причины: компрометация пароля, предоставление пользователям/администраторам </w:t>
            </w:r>
            <w:r w:rsidRPr="00093CDF">
              <w:rPr>
                <w:rFonts w:ascii="Times New Roman" w:hAnsi="Times New Roman" w:cs="Times New Roman"/>
                <w:sz w:val="28"/>
                <w:szCs w:val="28"/>
                <w:lang w:val="ru-RU"/>
              </w:rPr>
              <w:lastRenderedPageBreak/>
              <w:t>избыточных прав доступа, недостатки (отсутствие) механизмов аутентификации пользователей и администраторов, ошибки администрирования, оставление без присмотра программнотехнических средств. Одним</w:t>
            </w:r>
          </w:p>
          <w:p w:rsidR="00415B67" w:rsidRPr="00093CDF" w:rsidRDefault="00415B67" w:rsidP="00415B67">
            <w:pPr>
              <w:spacing w:line="259" w:lineRule="auto"/>
              <w:ind w:left="2"/>
              <w:rPr>
                <w:rFonts w:ascii="Times New Roman" w:hAnsi="Times New Roman" w:cs="Times New Roman"/>
                <w:sz w:val="28"/>
                <w:szCs w:val="28"/>
                <w:lang w:val="ru-RU"/>
              </w:rPr>
            </w:pPr>
            <w:r w:rsidRPr="00093CDF">
              <w:rPr>
                <w:rFonts w:ascii="Times New Roman" w:hAnsi="Times New Roman" w:cs="Times New Roman"/>
                <w:sz w:val="28"/>
                <w:szCs w:val="28"/>
                <w:lang w:val="ru-RU"/>
              </w:rPr>
              <w:t>из путей получения несанкционированного доступа к системе является умышленное внедрение вредоносных программ с целью хищения пароля для входа в систему или получения прав доступа. Возможные последствия: нарушение свойств информационных активов, сбои, отказы и аварии программных и технических средств, нарушение непрерывности процессов и/или снижение качества информационных услуг (сервисов)</w:t>
            </w:r>
          </w:p>
        </w:tc>
      </w:tr>
      <w:tr w:rsidR="00415B67" w:rsidRPr="00CC562E" w:rsidTr="00415B67">
        <w:tblPrEx>
          <w:tblCellMar>
            <w:left w:w="43" w:type="dxa"/>
            <w:right w:w="105" w:type="dxa"/>
          </w:tblCellMar>
        </w:tblPrEx>
        <w:trPr>
          <w:gridAfter w:val="1"/>
          <w:wAfter w:w="8" w:type="dxa"/>
          <w:trHeight w:val="1440"/>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1" w:right="117" w:hanging="6"/>
              <w:rPr>
                <w:rFonts w:ascii="Times New Roman" w:hAnsi="Times New Roman" w:cs="Times New Roman"/>
                <w:sz w:val="28"/>
                <w:szCs w:val="28"/>
              </w:rPr>
            </w:pPr>
            <w:proofErr w:type="spellStart"/>
            <w:r w:rsidRPr="00093CDF">
              <w:rPr>
                <w:rFonts w:ascii="Times New Roman" w:hAnsi="Times New Roman" w:cs="Times New Roman"/>
                <w:sz w:val="28"/>
                <w:szCs w:val="28"/>
              </w:rPr>
              <w:lastRenderedPageBreak/>
              <w:t>Несанкционированный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физический</w:t>
            </w:r>
            <w:proofErr w:type="spellEnd"/>
            <w:r w:rsidRPr="00093CDF">
              <w:rPr>
                <w:rFonts w:ascii="Times New Roman" w:hAnsi="Times New Roman" w:cs="Times New Roman"/>
                <w:sz w:val="28"/>
                <w:szCs w:val="28"/>
              </w:rPr>
              <w:t xml:space="preserve"> </w:t>
            </w:r>
            <w:proofErr w:type="spellStart"/>
            <w:r w:rsidRPr="00093CDF">
              <w:rPr>
                <w:rFonts w:ascii="Times New Roman" w:hAnsi="Times New Roman" w:cs="Times New Roman"/>
                <w:sz w:val="28"/>
                <w:szCs w:val="28"/>
              </w:rPr>
              <w:t>доступ</w:t>
            </w:r>
            <w:proofErr w:type="spellEnd"/>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2" w:firstLine="5"/>
              <w:rPr>
                <w:rFonts w:ascii="Times New Roman" w:hAnsi="Times New Roman" w:cs="Times New Roman"/>
                <w:sz w:val="28"/>
                <w:szCs w:val="28"/>
                <w:lang w:val="ru-RU"/>
              </w:rPr>
            </w:pPr>
            <w:r w:rsidRPr="00093CDF">
              <w:rPr>
                <w:rFonts w:ascii="Times New Roman" w:hAnsi="Times New Roman" w:cs="Times New Roman"/>
                <w:sz w:val="28"/>
                <w:szCs w:val="28"/>
                <w:lang w:val="ru-RU"/>
              </w:rPr>
              <w:t>Физический несанкционированный доступ неавторизованных лиц в контролируемую зону расположения технических средств и/или информационных активов. Возможные причины:</w:t>
            </w:r>
          </w:p>
          <w:p w:rsidR="00415B67" w:rsidRPr="00093CDF" w:rsidRDefault="00415B67" w:rsidP="00415B67">
            <w:pPr>
              <w:spacing w:line="259" w:lineRule="auto"/>
              <w:ind w:left="2"/>
              <w:rPr>
                <w:rFonts w:ascii="Times New Roman" w:hAnsi="Times New Roman" w:cs="Times New Roman"/>
                <w:sz w:val="28"/>
                <w:szCs w:val="28"/>
                <w:lang w:val="ru-RU"/>
              </w:rPr>
            </w:pPr>
            <w:r w:rsidRPr="00093CDF">
              <w:rPr>
                <w:rFonts w:ascii="Times New Roman" w:hAnsi="Times New Roman" w:cs="Times New Roman"/>
                <w:sz w:val="28"/>
                <w:szCs w:val="28"/>
                <w:lang w:val="ru-RU"/>
              </w:rPr>
              <w:t>может осуществляться путем обхода средств контроля физического доступа или использования утраченных/похищенных средств обеспечения доступа. Возможные последствия: разрушение и уничтожение технических и программных средств, нарушение конфиденциальности, целостности, доступности информационных активов, нарушение непрерывности процессов и/или снижение качества информационных услуг (сервисов)</w:t>
            </w:r>
          </w:p>
        </w:tc>
      </w:tr>
      <w:tr w:rsidR="00415B67" w:rsidRPr="00CC562E" w:rsidTr="00415B67">
        <w:tblPrEx>
          <w:tblCellMar>
            <w:left w:w="43" w:type="dxa"/>
            <w:right w:w="105" w:type="dxa"/>
          </w:tblCellMar>
        </w:tblPrEx>
        <w:trPr>
          <w:trHeight w:val="481"/>
        </w:trPr>
        <w:tc>
          <w:tcPr>
            <w:tcW w:w="9402" w:type="dxa"/>
            <w:gridSpan w:val="3"/>
            <w:tcBorders>
              <w:top w:val="single" w:sz="4" w:space="0" w:color="181717"/>
              <w:left w:val="single" w:sz="4" w:space="0" w:color="181717"/>
              <w:bottom w:val="single" w:sz="4" w:space="0" w:color="181717"/>
              <w:right w:val="nil"/>
            </w:tcBorders>
            <w:shd w:val="clear" w:color="auto" w:fill="181717"/>
          </w:tcPr>
          <w:p w:rsidR="00415B67" w:rsidRPr="00093CDF" w:rsidRDefault="00415B67" w:rsidP="00415B67">
            <w:pPr>
              <w:spacing w:line="259" w:lineRule="auto"/>
              <w:jc w:val="center"/>
              <w:rPr>
                <w:rFonts w:ascii="Times New Roman" w:hAnsi="Times New Roman" w:cs="Times New Roman"/>
                <w:sz w:val="28"/>
                <w:szCs w:val="28"/>
                <w:lang w:val="ru-RU"/>
              </w:rPr>
            </w:pPr>
            <w:r>
              <w:rPr>
                <w:rFonts w:ascii="Times New Roman" w:eastAsia="Calibri" w:hAnsi="Times New Roman" w:cs="Times New Roman"/>
                <w:b/>
                <w:color w:val="FFFEFD"/>
                <w:sz w:val="28"/>
                <w:szCs w:val="28"/>
                <w:lang w:val="ru-RU"/>
              </w:rPr>
              <w:t>Класс</w:t>
            </w:r>
            <w:r w:rsidRPr="00093CDF">
              <w:rPr>
                <w:rFonts w:ascii="Times New Roman" w:eastAsia="Calibri" w:hAnsi="Times New Roman" w:cs="Times New Roman"/>
                <w:b/>
                <w:color w:val="FFFEFD"/>
                <w:sz w:val="28"/>
                <w:szCs w:val="28"/>
                <w:lang w:val="ru-RU"/>
              </w:rPr>
              <w:t xml:space="preserve"> 7. Источники угроз ИБ, связанные с несоответствием требованиям надзорных и регулирующих органов, действующему законодательству</w:t>
            </w:r>
          </w:p>
        </w:tc>
      </w:tr>
      <w:tr w:rsidR="00415B67" w:rsidRPr="00CC562E" w:rsidTr="00415B67">
        <w:tblPrEx>
          <w:tblCellMar>
            <w:left w:w="43" w:type="dxa"/>
            <w:right w:w="105" w:type="dxa"/>
          </w:tblCellMar>
        </w:tblPrEx>
        <w:trPr>
          <w:gridAfter w:val="1"/>
          <w:wAfter w:w="8" w:type="dxa"/>
          <w:trHeight w:val="673"/>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59" w:lineRule="auto"/>
              <w:ind w:left="13" w:hanging="8"/>
              <w:rPr>
                <w:rFonts w:ascii="Times New Roman" w:hAnsi="Times New Roman" w:cs="Times New Roman"/>
                <w:sz w:val="28"/>
                <w:szCs w:val="28"/>
                <w:lang w:val="ru-RU"/>
              </w:rPr>
            </w:pPr>
            <w:r w:rsidRPr="00093CDF">
              <w:rPr>
                <w:rFonts w:ascii="Times New Roman" w:hAnsi="Times New Roman" w:cs="Times New Roman"/>
                <w:sz w:val="28"/>
                <w:szCs w:val="28"/>
                <w:lang w:val="ru-RU"/>
              </w:rPr>
              <w:lastRenderedPageBreak/>
              <w:t>Несоответствие внутренних документов действующему законодательству</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6" w:hanging="6"/>
              <w:rPr>
                <w:rFonts w:ascii="Times New Roman" w:hAnsi="Times New Roman" w:cs="Times New Roman"/>
                <w:sz w:val="28"/>
                <w:szCs w:val="28"/>
                <w:lang w:val="ru-RU"/>
              </w:rPr>
            </w:pPr>
            <w:r w:rsidRPr="00093CDF">
              <w:rPr>
                <w:rFonts w:ascii="Times New Roman" w:hAnsi="Times New Roman" w:cs="Times New Roman"/>
                <w:sz w:val="28"/>
                <w:szCs w:val="28"/>
                <w:lang w:val="ru-RU"/>
              </w:rPr>
              <w:t>Несоответствие деятельности может привести к административным и уголовным санкциям со стороны судебных, надзорных и регулирующих органов в отношении должностных лиц</w:t>
            </w:r>
          </w:p>
          <w:p w:rsidR="00415B67" w:rsidRPr="00093CDF" w:rsidRDefault="00415B67" w:rsidP="00415B67">
            <w:pPr>
              <w:spacing w:line="259" w:lineRule="auto"/>
              <w:ind w:left="2"/>
              <w:rPr>
                <w:rFonts w:ascii="Times New Roman" w:hAnsi="Times New Roman" w:cs="Times New Roman"/>
                <w:sz w:val="28"/>
                <w:szCs w:val="28"/>
                <w:lang w:val="ru-RU"/>
              </w:rPr>
            </w:pPr>
            <w:r w:rsidRPr="00093CDF">
              <w:rPr>
                <w:rFonts w:ascii="Times New Roman" w:hAnsi="Times New Roman" w:cs="Times New Roman"/>
                <w:sz w:val="28"/>
                <w:szCs w:val="28"/>
                <w:lang w:val="ru-RU"/>
              </w:rPr>
              <w:t>подразделения, вызвать остановку отдельных видов деятельности</w:t>
            </w:r>
          </w:p>
        </w:tc>
      </w:tr>
      <w:tr w:rsidR="00415B67" w:rsidRPr="00CC562E" w:rsidTr="00415B67">
        <w:tblPrEx>
          <w:tblCellMar>
            <w:left w:w="43" w:type="dxa"/>
            <w:right w:w="105" w:type="dxa"/>
          </w:tblCellMar>
        </w:tblPrEx>
        <w:trPr>
          <w:gridAfter w:val="1"/>
          <w:wAfter w:w="8" w:type="dxa"/>
          <w:trHeight w:val="1829"/>
        </w:trPr>
        <w:tc>
          <w:tcPr>
            <w:tcW w:w="3965"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16" w:hanging="11"/>
              <w:rPr>
                <w:rFonts w:ascii="Times New Roman" w:hAnsi="Times New Roman" w:cs="Times New Roman"/>
                <w:sz w:val="28"/>
                <w:szCs w:val="28"/>
                <w:lang w:val="ru-RU"/>
              </w:rPr>
            </w:pPr>
            <w:r w:rsidRPr="00093CDF">
              <w:rPr>
                <w:rFonts w:ascii="Times New Roman" w:hAnsi="Times New Roman" w:cs="Times New Roman"/>
                <w:sz w:val="28"/>
                <w:szCs w:val="28"/>
                <w:lang w:val="ru-RU"/>
              </w:rPr>
              <w:t>Изменчивость и несогласованность требований надзорных</w:t>
            </w:r>
          </w:p>
          <w:p w:rsidR="00415B67" w:rsidRPr="00093CDF" w:rsidRDefault="00415B67" w:rsidP="00415B67">
            <w:pPr>
              <w:spacing w:line="259" w:lineRule="auto"/>
              <w:ind w:left="7"/>
              <w:rPr>
                <w:rFonts w:ascii="Times New Roman" w:hAnsi="Times New Roman" w:cs="Times New Roman"/>
                <w:sz w:val="28"/>
                <w:szCs w:val="28"/>
                <w:lang w:val="ru-RU"/>
              </w:rPr>
            </w:pPr>
            <w:r w:rsidRPr="00093CDF">
              <w:rPr>
                <w:rFonts w:ascii="Times New Roman" w:hAnsi="Times New Roman" w:cs="Times New Roman"/>
                <w:sz w:val="28"/>
                <w:szCs w:val="28"/>
                <w:lang w:val="ru-RU"/>
              </w:rPr>
              <w:t>и регулирующих органов, вышестоящих инстанций</w:t>
            </w:r>
          </w:p>
        </w:tc>
        <w:tc>
          <w:tcPr>
            <w:tcW w:w="5429" w:type="dxa"/>
            <w:tcBorders>
              <w:top w:val="single" w:sz="4" w:space="0" w:color="181717"/>
              <w:left w:val="single" w:sz="4" w:space="0" w:color="181717"/>
              <w:bottom w:val="single" w:sz="4" w:space="0" w:color="181717"/>
              <w:right w:val="single" w:sz="4" w:space="0" w:color="181717"/>
            </w:tcBorders>
          </w:tcPr>
          <w:p w:rsidR="00415B67" w:rsidRPr="00093CDF" w:rsidRDefault="00415B67" w:rsidP="00415B67">
            <w:pPr>
              <w:spacing w:line="269" w:lineRule="auto"/>
              <w:ind w:left="2" w:right="223" w:hanging="2"/>
              <w:rPr>
                <w:rFonts w:ascii="Times New Roman" w:hAnsi="Times New Roman" w:cs="Times New Roman"/>
                <w:sz w:val="28"/>
                <w:szCs w:val="28"/>
                <w:lang w:val="ru-RU"/>
              </w:rPr>
            </w:pPr>
            <w:r w:rsidRPr="00093CDF">
              <w:rPr>
                <w:rFonts w:ascii="Times New Roman" w:hAnsi="Times New Roman" w:cs="Times New Roman"/>
                <w:sz w:val="28"/>
                <w:szCs w:val="28"/>
                <w:lang w:val="ru-RU"/>
              </w:rPr>
              <w:t>Непостоянство, различия и коллизии в содержании требований и/или порядке их выполнения способны дезорганизовать деятельность подразделения или его отдельных служб, снизить ее эффективность и качество, а при определенных обстоятельствах — затруднить ее осуществление. Способствует “размыванию” или пересечению зон ответственности исполнителей и служб, манипуляции со стороны ответственных лиц и служб своими правами и обязанностями в ущерб общей деятельности. Приводит к перераспределению ресурсов в пользу той деятельности (зачастую не основной),</w:t>
            </w:r>
          </w:p>
          <w:p w:rsidR="00415B67" w:rsidRPr="00093CDF" w:rsidRDefault="00415B67" w:rsidP="00415B67">
            <w:pPr>
              <w:spacing w:line="259" w:lineRule="auto"/>
              <w:ind w:left="2" w:firstLine="6"/>
              <w:rPr>
                <w:rFonts w:ascii="Times New Roman" w:hAnsi="Times New Roman" w:cs="Times New Roman"/>
                <w:sz w:val="28"/>
                <w:szCs w:val="28"/>
                <w:lang w:val="ru-RU"/>
              </w:rPr>
            </w:pPr>
            <w:r w:rsidRPr="00093CDF">
              <w:rPr>
                <w:rFonts w:ascii="Times New Roman" w:hAnsi="Times New Roman" w:cs="Times New Roman"/>
                <w:sz w:val="28"/>
                <w:szCs w:val="28"/>
                <w:lang w:val="ru-RU"/>
              </w:rPr>
              <w:t>за несоблюдение требований к которой наказание наиболее ощутимо для организации (должностного лица)</w:t>
            </w:r>
          </w:p>
        </w:tc>
      </w:tr>
    </w:tbl>
    <w:p w:rsidR="008E1616" w:rsidRDefault="008E1616">
      <w:pPr>
        <w:pStyle w:val="21230"/>
        <w:rPr>
          <w:sz w:val="28"/>
          <w:szCs w:val="28"/>
        </w:rPr>
      </w:pPr>
      <w:r>
        <w:t>Модель нарушителя</w:t>
      </w:r>
    </w:p>
    <w:p w:rsid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 учетом разделения нарушителей информационной безопасности на внешних,</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внутренних и комбинированных в качестве возможных потенциальных нарушителей</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информационной безопасности могут выступать:</w:t>
      </w:r>
    </w:p>
    <w:p w:rsidR="00CC562E" w:rsidRP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Внешние нарушители информационной безопасности:</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клиенты Банка;</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lastRenderedPageBreak/>
        <w:t xml:space="preserve">лица, случайно или намеренно, получившие доступ к </w:t>
      </w:r>
      <w:proofErr w:type="gramStart"/>
      <w:r w:rsidRPr="00CC562E">
        <w:rPr>
          <w:rFonts w:ascii="Times New Roman" w:hAnsi="Times New Roman" w:cs="Times New Roman"/>
          <w:sz w:val="28"/>
          <w:szCs w:val="28"/>
          <w:lang w:val="ru-RU"/>
        </w:rPr>
        <w:t>информационным</w:t>
      </w:r>
      <w:proofErr w:type="gramEnd"/>
    </w:p>
    <w:p w:rsidR="00CC562E" w:rsidRPr="00CC562E" w:rsidRDefault="00CC562E" w:rsidP="00CC562E">
      <w:pPr>
        <w:pStyle w:val="afff2"/>
        <w:tabs>
          <w:tab w:val="left" w:pos="1560"/>
        </w:tabs>
        <w:spacing w:line="360" w:lineRule="auto"/>
        <w:ind w:left="644"/>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активам Банка через внешние телекоммуникационные каналы связи;</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конкурирующие кредитные организации;</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программисты-разработчики программных компонент, не являющиеся</w:t>
      </w:r>
    </w:p>
    <w:p w:rsidR="00CC562E" w:rsidRPr="00CC562E" w:rsidRDefault="00CC562E" w:rsidP="00CC562E">
      <w:pPr>
        <w:pStyle w:val="afff2"/>
        <w:tabs>
          <w:tab w:val="left" w:pos="1560"/>
        </w:tabs>
        <w:spacing w:line="360" w:lineRule="auto"/>
        <w:ind w:left="644"/>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сотрудниками Банка;</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компании, обеспечивающие поставку и ремонт компьютерной техники;</w:t>
      </w:r>
    </w:p>
    <w:p w:rsidR="00CC562E" w:rsidRPr="00CC562E" w:rsidRDefault="00CC562E" w:rsidP="00CC562E">
      <w:pPr>
        <w:pStyle w:val="afff2"/>
        <w:numPr>
          <w:ilvl w:val="0"/>
          <w:numId w:val="51"/>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спецслужбы и представители силовых ведомств, имеющие возможность</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применять специальные средства и способы атак на информационные активы Банка;</w:t>
      </w:r>
    </w:p>
    <w:p w:rsidR="00CC562E" w:rsidRP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Внутренние нарушители информационной безопасности:</w:t>
      </w:r>
    </w:p>
    <w:p w:rsidR="00CC562E" w:rsidRPr="00CC562E" w:rsidRDefault="00CC562E" w:rsidP="00CC562E">
      <w:pPr>
        <w:pStyle w:val="afff2"/>
        <w:numPr>
          <w:ilvl w:val="0"/>
          <w:numId w:val="52"/>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сотрудники Банка, имеющие легальный доступ к ресурсам автоматизированной банковской системы;</w:t>
      </w:r>
    </w:p>
    <w:p w:rsidR="00CC562E" w:rsidRPr="00CC562E" w:rsidRDefault="00CC562E" w:rsidP="00CC562E">
      <w:pPr>
        <w:pStyle w:val="afff2"/>
        <w:numPr>
          <w:ilvl w:val="0"/>
          <w:numId w:val="52"/>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сотрудники Банка, осуществляющие доступ к информационным активам с использованием технологии удаленного доступа;</w:t>
      </w:r>
    </w:p>
    <w:p w:rsidR="00CC562E" w:rsidRPr="00CC562E" w:rsidRDefault="00CC562E" w:rsidP="00CC562E">
      <w:pPr>
        <w:pStyle w:val="afff2"/>
        <w:numPr>
          <w:ilvl w:val="0"/>
          <w:numId w:val="52"/>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сотрудники Банка, имеющие полномочия системного администратора или администратора информационной безопасности;</w:t>
      </w:r>
    </w:p>
    <w:p w:rsidR="00CC562E" w:rsidRPr="00CC562E" w:rsidRDefault="00CC562E" w:rsidP="00CC562E">
      <w:pPr>
        <w:pStyle w:val="afff2"/>
        <w:numPr>
          <w:ilvl w:val="0"/>
          <w:numId w:val="52"/>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программисты-разработчики программных компонент, являющиеся сотрудниками Банка.</w:t>
      </w:r>
    </w:p>
    <w:p w:rsid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 xml:space="preserve">Комбинированные нарушители информационной безопасности </w:t>
      </w:r>
      <w:r>
        <w:rPr>
          <w:rFonts w:ascii="Times New Roman" w:hAnsi="Times New Roman" w:cs="Times New Roman"/>
          <w:sz w:val="28"/>
          <w:szCs w:val="28"/>
          <w:lang w:val="ru-RU"/>
        </w:rPr>
        <w:t>–</w:t>
      </w:r>
      <w:r w:rsidRPr="00CC562E">
        <w:rPr>
          <w:rFonts w:ascii="Times New Roman" w:hAnsi="Times New Roman" w:cs="Times New Roman"/>
          <w:sz w:val="28"/>
          <w:szCs w:val="28"/>
          <w:lang w:val="ru-RU"/>
        </w:rPr>
        <w:t xml:space="preserve"> сотрудники</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Банка, действующие в сговоре с внешними нарушителями информационной безопасности.</w:t>
      </w:r>
    </w:p>
    <w:p w:rsidR="00CC562E" w:rsidRP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В зависимости от цели, квалификации, технического оснащения и прав доступа</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к информационным системам Банка нарушители информационной безопасности могут</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реализовывать атаки на уровне сетевого оборудования, операционных систем, систем</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управления базами данных, сетевых приложений и сервисов, банковских приложений и</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сервисов, используя следующие способы несанкционированного доступа:</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lastRenderedPageBreak/>
        <w:t>внедрение вредоносного программного обеспечения;</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кража носителей информационных активов;</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кража технических средств обработки информационных активов;</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несанкционированное повышение привилегий сотрудника Банка в системе;</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несанкционированные действия сотрудников Банка в системе;</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физическое подключение к каналу связи с целью перехвата информации;</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 xml:space="preserve">внесение </w:t>
      </w:r>
      <w:proofErr w:type="spellStart"/>
      <w:r w:rsidRPr="00CC562E">
        <w:rPr>
          <w:rFonts w:ascii="Times New Roman" w:hAnsi="Times New Roman" w:cs="Times New Roman"/>
          <w:sz w:val="28"/>
          <w:szCs w:val="28"/>
          <w:lang w:val="ru-RU"/>
        </w:rPr>
        <w:t>недекларированных</w:t>
      </w:r>
      <w:proofErr w:type="spellEnd"/>
      <w:r w:rsidRPr="00CC562E">
        <w:rPr>
          <w:rFonts w:ascii="Times New Roman" w:hAnsi="Times New Roman" w:cs="Times New Roman"/>
          <w:sz w:val="28"/>
          <w:szCs w:val="28"/>
          <w:lang w:val="ru-RU"/>
        </w:rPr>
        <w:t xml:space="preserve"> возможностей и/или программных закладок;</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внедрение ложных сетевых сервисов;</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подмена доверенного объекта;</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навязывание ложного сетевого маршрута;</w:t>
      </w:r>
    </w:p>
    <w:p w:rsidR="00CC562E" w:rsidRPr="00CC562E" w:rsidRDefault="00CC562E" w:rsidP="00CC562E">
      <w:pPr>
        <w:pStyle w:val="afff2"/>
        <w:numPr>
          <w:ilvl w:val="0"/>
          <w:numId w:val="53"/>
        </w:numPr>
        <w:tabs>
          <w:tab w:val="left" w:pos="1560"/>
        </w:tabs>
        <w:spacing w:line="360" w:lineRule="auto"/>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удаленный запуск приложений и т.д.</w:t>
      </w:r>
    </w:p>
    <w:p w:rsidR="00CC562E" w:rsidRPr="00CC562E" w:rsidRDefault="00CC562E" w:rsidP="00CC562E">
      <w:pPr>
        <w:tabs>
          <w:tab w:val="left" w:pos="1560"/>
        </w:tabs>
        <w:spacing w:line="360" w:lineRule="auto"/>
        <w:ind w:firstLine="567"/>
        <w:jc w:val="both"/>
        <w:rPr>
          <w:rFonts w:ascii="Times New Roman" w:hAnsi="Times New Roman" w:cs="Times New Roman"/>
          <w:sz w:val="28"/>
          <w:szCs w:val="28"/>
          <w:lang w:val="ru-RU"/>
        </w:rPr>
      </w:pPr>
      <w:r w:rsidRPr="00CC562E">
        <w:rPr>
          <w:rFonts w:ascii="Times New Roman" w:hAnsi="Times New Roman" w:cs="Times New Roman"/>
          <w:sz w:val="28"/>
          <w:szCs w:val="28"/>
          <w:lang w:val="ru-RU"/>
        </w:rPr>
        <w:t>Все способы несанкционированного доступа к активам могут быть направлены</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на преднамеренное или случайное копирование, модификацию, удаление, передачу по</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каналам связи и/или передачу на материальных носителях, с целью нарушения</w:t>
      </w:r>
      <w:r>
        <w:rPr>
          <w:rFonts w:ascii="Times New Roman" w:hAnsi="Times New Roman" w:cs="Times New Roman"/>
          <w:sz w:val="28"/>
          <w:szCs w:val="28"/>
          <w:lang w:val="ru-RU"/>
        </w:rPr>
        <w:t xml:space="preserve"> </w:t>
      </w:r>
      <w:r w:rsidRPr="00CC562E">
        <w:rPr>
          <w:rFonts w:ascii="Times New Roman" w:hAnsi="Times New Roman" w:cs="Times New Roman"/>
          <w:sz w:val="28"/>
          <w:szCs w:val="28"/>
          <w:lang w:val="ru-RU"/>
        </w:rPr>
        <w:t>конфиденциальности, целостности и/или доступности актива.</w:t>
      </w:r>
    </w:p>
    <w:p w:rsidR="008E1616" w:rsidRDefault="008E1616">
      <w:pPr>
        <w:tabs>
          <w:tab w:val="left" w:pos="1560"/>
        </w:tabs>
        <w:spacing w:line="360" w:lineRule="auto"/>
        <w:ind w:firstLine="567"/>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СУИБ Банка должна строиться исходя из предположений о следующих возможных типах нарушителей в системе (с учетом категории лиц, мотивации, квалификации, наличия специальных средств и др.):</w:t>
      </w:r>
    </w:p>
    <w:p w:rsidR="008E1616" w:rsidRDefault="008E1616" w:rsidP="00DA6FB4">
      <w:pPr>
        <w:widowControl w:val="0"/>
        <w:numPr>
          <w:ilvl w:val="0"/>
          <w:numId w:val="32"/>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Некомпетентный (невнимательный) пользователь - сотрудник Банка (или подразделения другой организации, являющийся легальным пользователем информационной системы Банка), который может предпринимать попытки выполнения запрещенных действий, доступа к защищаемым ресурсам информационной </w:t>
      </w:r>
      <w:r>
        <w:rPr>
          <w:rFonts w:ascii="Times New Roman" w:hAnsi="Times New Roman" w:cs="Times New Roman"/>
          <w:color w:val="000000"/>
          <w:sz w:val="28"/>
          <w:szCs w:val="28"/>
          <w:lang w:val="ru-RU"/>
        </w:rPr>
        <w:lastRenderedPageBreak/>
        <w:t>системы с превышением своих полномочий, ввода некорректных данных, нарушения правил и регламентов работы с информацией и т.п., действуя по ошибке, некомпетентности или халатности без злого умысла и использующий при этом только штатные (предоставленные) средства.</w:t>
      </w:r>
    </w:p>
    <w:p w:rsidR="008E1616" w:rsidRDefault="008E1616" w:rsidP="00DA6FB4">
      <w:pPr>
        <w:widowControl w:val="0"/>
        <w:numPr>
          <w:ilvl w:val="0"/>
          <w:numId w:val="32"/>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Любитель - сотрудник Банка (или подразделения другого организации, являющийся зарегистрированным пользователем информационной системы Банка), пытающийся нарушить систему защиты без корыстных целей или злого умысла или для самоутверждения. Для преодоления системы защиты и совершения запрещенных действий он может использовать различные методы получения дополнительных полномочий доступа к ресурсам, недостатки в построении системы защиты и доступные ему штатные средства (несанкционированные действия посредством превышения своих полномочий на использование разрешенных средств). Помимо этого он может пытаться использовать дополнительно нештатные инструментальные и технологические программные средства, самостоятельно разработанные программы или стандартные дополнительные технические средства.</w:t>
      </w:r>
    </w:p>
    <w:p w:rsidR="008E1616" w:rsidRDefault="008E1616" w:rsidP="00DA6FB4">
      <w:pPr>
        <w:widowControl w:val="0"/>
        <w:numPr>
          <w:ilvl w:val="0"/>
          <w:numId w:val="32"/>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Внутренний злоумышленник - сотрудник Банка (или подразделения другого ведомства, зарегистрированный как пользователь системы), действующий целенаправленно из корыстных интересов или мести за нанесенную обиду, возможно в сговоре с лицами, не являющимися сотрудниками Банка. Он может использовать весь набор методов и средств взлома системы защиты, включая агентурные методы, пассивные средства (технические средства перехвата), методы и средства активного воздействия (модификация технических средств, подключение к каналам </w:t>
      </w:r>
      <w:r>
        <w:rPr>
          <w:rFonts w:ascii="Times New Roman" w:hAnsi="Times New Roman" w:cs="Times New Roman"/>
          <w:color w:val="000000"/>
          <w:sz w:val="28"/>
          <w:szCs w:val="28"/>
          <w:lang w:val="ru-RU"/>
        </w:rPr>
        <w:lastRenderedPageBreak/>
        <w:t>передачи данных, внедрение программных закладок и использование специальных инструментальных и технологических программ), а также комбинации воздействий, как изнутри, так и извне Банка.</w:t>
      </w:r>
    </w:p>
    <w:p w:rsidR="008E1616" w:rsidRDefault="008E1616" w:rsidP="00DA6FB4">
      <w:pPr>
        <w:widowControl w:val="0"/>
        <w:numPr>
          <w:ilvl w:val="0"/>
          <w:numId w:val="32"/>
        </w:numPr>
        <w:shd w:val="clear" w:color="auto" w:fill="FFFFFF"/>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color w:val="000000"/>
          <w:sz w:val="28"/>
          <w:szCs w:val="28"/>
          <w:lang w:val="ru-RU"/>
        </w:rPr>
        <w:t>Внешний злоумышленник - постороннее лицо, действующее целенаправленно из корыстных интересов, мести или из любопытства, возможно в сговоре с другими лицами. Он может использовать весь набор методов и средств взлома системы защиты, включая агентурные методы, пассивные средства (технические средства перехвата), методы и средства активного воздействия (модификация технических средств, подключение к каналам передачи данных, внедрение программных закладок и использование специальных инструментальных и технологических программ), а также комбинации воздействий, как изнутри, так и извне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и обслуживающий персонал из числа сотрудников Банка имеют наиболее широкие возможности по осуществлению несанкционированных действий, вследствие наличия у них определенных полномочий по доступу к информационным ресурсам и хорошего знания технологии обработки информации и защитных мер. Действия этой группы лиц напрямую связано с нарушением действующих правил и инструкций.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Особую категорию составляют администраторы различных автоматизированных систем, имеющих практически неограниченный доступ к информационным ресурсам компонентов корпоративной информационной системы. Численность данной категории пользователей должна быть минимальной, а их действия должны находиться под обязательным контролем со стороны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Уволенные сотрудники могут использовать для достижения целей свои знания о технологии работы, защитных мерах и правах доступа. Полученные во время работы в Банке знания и опыт выделяют их среди других источников внешних угроз.</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Криминальные структуры являются наиболее агрессивным источником внешних угроз. Для осуществления своих замыслов эти структуры могут идти на открытое нарушение закона и вовлекать в свою деятельность сотрудников Банка всеми доступными им силами и средствами.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Профессиональные хакеры имеют наиболее высокую техническую квалификацию и знания о слабостях программных средств, используемых в автоматизированных системах обработки информации. Они представляют наибольшую угрозу при взаимодействии с работающими или уволенными сотрудниками Банка и криминальными структурами.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Организации, занимающиеся разработкой, поставкой, ремонтом и обслуживанием оборудования или информационных систем, представляют внешнюю угрозу в силу того, что эпизодически имеют непосредственный доступ к информационным ресурсам. Конкурирующие организации, криминальные структуры и спецслужбы могут использовать эти организации для временного устройства на работу своих членов с целью доступа к ресурсам информационной системы Банка.</w:t>
      </w:r>
    </w:p>
    <w:p w:rsidR="008E1616" w:rsidRDefault="008E1616">
      <w:pPr>
        <w:tabs>
          <w:tab w:val="left" w:pos="1560"/>
        </w:tabs>
        <w:spacing w:line="360" w:lineRule="auto"/>
        <w:ind w:firstLine="567"/>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Принимаются следующие ограничения и предположения о характере действий возможных нарушителей:</w:t>
      </w:r>
    </w:p>
    <w:p w:rsidR="008E1616" w:rsidRDefault="008E1616" w:rsidP="00DA6FB4">
      <w:pPr>
        <w:widowControl w:val="0"/>
        <w:numPr>
          <w:ilvl w:val="0"/>
          <w:numId w:val="37"/>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Нарушитель скрывает свои несанкционированные действия от других сотрудников Банка.</w:t>
      </w:r>
    </w:p>
    <w:p w:rsidR="008E1616" w:rsidRDefault="008E1616" w:rsidP="00DA6FB4">
      <w:pPr>
        <w:widowControl w:val="0"/>
        <w:numPr>
          <w:ilvl w:val="0"/>
          <w:numId w:val="37"/>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Несанкционированные действия могут быть следствием ошибок пользователей, эксплуатирующего и обслуживающего персонала, а также недостатков принятой технологии обработки, хранения и передачи информации.</w:t>
      </w:r>
    </w:p>
    <w:p w:rsidR="008E1616" w:rsidRPr="0092163C" w:rsidRDefault="008E1616" w:rsidP="00DA6FB4">
      <w:pPr>
        <w:widowControl w:val="0"/>
        <w:numPr>
          <w:ilvl w:val="0"/>
          <w:numId w:val="37"/>
        </w:numPr>
        <w:shd w:val="clear" w:color="auto" w:fill="FFFFFF"/>
        <w:tabs>
          <w:tab w:val="left" w:pos="1701"/>
        </w:tabs>
        <w:autoSpaceDE w:val="0"/>
        <w:spacing w:line="360" w:lineRule="auto"/>
        <w:ind w:left="1134" w:firstLine="0"/>
        <w:jc w:val="both"/>
        <w:rPr>
          <w:lang w:val="ru-RU"/>
        </w:rPr>
      </w:pPr>
      <w:r>
        <w:rPr>
          <w:rFonts w:ascii="Times New Roman" w:hAnsi="Times New Roman" w:cs="Times New Roman"/>
          <w:color w:val="000000"/>
          <w:sz w:val="28"/>
          <w:szCs w:val="28"/>
          <w:lang w:val="ru-RU"/>
        </w:rPr>
        <w:lastRenderedPageBreak/>
        <w:t>В своей деятельности вероятный нарушитель может использовать любое имеющееся средство перехвата информации, воздействия на информацию и информационные системы, адекватные финансовые средства для подкупа персонала, шантаж и другие средства и методы для достижения стоящих перед ним целей.</w:t>
      </w:r>
    </w:p>
    <w:p w:rsidR="008E1616" w:rsidRDefault="008E1616">
      <w:pPr>
        <w:pStyle w:val="116pt000"/>
      </w:pPr>
      <w:bookmarkStart w:id="17" w:name="__RefHeading___Toc222915955"/>
      <w:bookmarkEnd w:id="17"/>
      <w:r>
        <w:lastRenderedPageBreak/>
        <w:t>Аспекты обеспечения Информационной Безопасности</w:t>
      </w:r>
    </w:p>
    <w:p w:rsidR="008E1616" w:rsidRDefault="008E1616">
      <w:pPr>
        <w:pStyle w:val="21230"/>
      </w:pPr>
      <w:bookmarkStart w:id="18" w:name="__RefHeading___Toc222915956"/>
      <w:bookmarkEnd w:id="18"/>
      <w:r>
        <w:t>Политика Информационной Безопасности</w:t>
      </w:r>
    </w:p>
    <w:p w:rsidR="008E1616" w:rsidRDefault="008E1616">
      <w:pPr>
        <w:pStyle w:val="361"/>
        <w:rPr>
          <w:szCs w:val="28"/>
        </w:rPr>
      </w:pPr>
      <w:r>
        <w:t>Разработка Политики Информационной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Политика ИБ служит для описания целей и задач обеспечения ИБ Банка, стратегии и подходов к ее реализации, основных аспектов организации общего процесса обеспечения ИБ, а также определения совокупности требований в области ИБ, которыми руководствуется Банк в своей деятельности. Политика должна быть утверждена руководством и доведена до сведения всех сотрудников.</w:t>
      </w:r>
    </w:p>
    <w:p w:rsidR="008E1616" w:rsidRDefault="008E1616">
      <w:pPr>
        <w:tabs>
          <w:tab w:val="left" w:pos="1560"/>
        </w:tabs>
        <w:spacing w:line="360" w:lineRule="auto"/>
        <w:ind w:firstLine="567"/>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Помимо общекорпоративной политики ИБ должны быть разработаны следующие частные политики и документы:</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Политика использования сети Интернет.</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Политика использования средств антивирусной защиты.</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Политика использования электронной почты.</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Политика стандартизации рабочих мест.</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Политика  использования сре</w:t>
      </w:r>
      <w:proofErr w:type="gramStart"/>
      <w:r>
        <w:rPr>
          <w:rFonts w:ascii="Times New Roman" w:hAnsi="Times New Roman" w:cs="Times New Roman"/>
          <w:color w:val="000000"/>
          <w:sz w:val="28"/>
          <w:szCs w:val="28"/>
          <w:lang w:val="ru-RU"/>
        </w:rPr>
        <w:t>дств кр</w:t>
      </w:r>
      <w:proofErr w:type="gramEnd"/>
      <w:r>
        <w:rPr>
          <w:rFonts w:ascii="Times New Roman" w:hAnsi="Times New Roman" w:cs="Times New Roman"/>
          <w:color w:val="000000"/>
          <w:sz w:val="28"/>
          <w:szCs w:val="28"/>
          <w:lang w:val="ru-RU"/>
        </w:rPr>
        <w:t>иптографической защиты информации.</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План по непрерывности бизнеса.</w:t>
      </w:r>
    </w:p>
    <w:p w:rsidR="008E1616" w:rsidRDefault="008E1616" w:rsidP="00DA6FB4">
      <w:pPr>
        <w:widowControl w:val="0"/>
        <w:numPr>
          <w:ilvl w:val="0"/>
          <w:numId w:val="23"/>
        </w:numPr>
        <w:shd w:val="clear" w:color="auto" w:fill="FFFFFF"/>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color w:val="000000"/>
          <w:sz w:val="28"/>
          <w:szCs w:val="28"/>
          <w:lang w:val="ru-RU"/>
        </w:rPr>
        <w:t>План по восстановлению бизнеса.</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того, должен быть документально определен перечень информации, относимой к коммерческой и служебной тайне, а также определена ответственность за разглашение этой информации.</w:t>
      </w:r>
    </w:p>
    <w:p w:rsidR="008E1616" w:rsidRDefault="008E1616">
      <w:pPr>
        <w:pStyle w:val="361"/>
        <w:rPr>
          <w:szCs w:val="28"/>
        </w:rPr>
      </w:pPr>
      <w:r>
        <w:t>Поддержка актуальности политики ИБ</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 xml:space="preserve">Политика ИБ должна пересматриваться один раз в год или при необходимости. Изменения должны утверждаться руководством. </w:t>
      </w:r>
      <w:r>
        <w:rPr>
          <w:rFonts w:ascii="Times New Roman" w:hAnsi="Times New Roman" w:cs="Times New Roman"/>
          <w:sz w:val="28"/>
          <w:szCs w:val="28"/>
          <w:lang w:val="ru-RU"/>
        </w:rPr>
        <w:lastRenderedPageBreak/>
        <w:t>Необходимо информировать сотрудников обо всех изменениях и обеспечить их доступ к наиболее актуальной версии документа.</w:t>
      </w:r>
    </w:p>
    <w:p w:rsidR="008E1616" w:rsidRDefault="008E1616">
      <w:pPr>
        <w:pStyle w:val="21230"/>
      </w:pPr>
      <w:bookmarkStart w:id="19" w:name="__RefHeading___Toc222915957"/>
      <w:bookmarkEnd w:id="19"/>
      <w:r>
        <w:t>Организационные аспекты обеспечения ИБ</w:t>
      </w:r>
    </w:p>
    <w:p w:rsidR="008E1616" w:rsidRDefault="008E1616">
      <w:pPr>
        <w:pStyle w:val="361"/>
      </w:pPr>
      <w:r>
        <w:t>Общие вопросы</w:t>
      </w:r>
    </w:p>
    <w:p w:rsidR="008E1616" w:rsidRDefault="008E1616">
      <w:pPr>
        <w:pStyle w:val="42"/>
        <w:tabs>
          <w:tab w:val="left" w:pos="1701"/>
        </w:tabs>
        <w:spacing w:before="0" w:after="0" w:line="360" w:lineRule="auto"/>
        <w:ind w:left="567" w:hanging="567"/>
        <w:rPr>
          <w:szCs w:val="28"/>
          <w:lang w:val="ru-RU"/>
        </w:rPr>
      </w:pPr>
      <w:r>
        <w:rPr>
          <w:lang w:val="ru-RU"/>
        </w:rPr>
        <w:t>Обязанности руководства в области обеспечения ИБ</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Руководство Банка осознает важность обеспечения ИБ для Банка. Руководство обеспечивает создание необходимой организационной структуры, назначение обязанностей по обеспечению ИБ и выделение необходимых ресурсов.</w:t>
      </w:r>
    </w:p>
    <w:p w:rsidR="008E1616" w:rsidRDefault="008E1616">
      <w:pPr>
        <w:pStyle w:val="42"/>
        <w:tabs>
          <w:tab w:val="left" w:pos="1701"/>
        </w:tabs>
        <w:spacing w:before="0" w:after="0" w:line="360" w:lineRule="auto"/>
        <w:ind w:left="567" w:hanging="567"/>
        <w:rPr>
          <w:szCs w:val="28"/>
          <w:lang w:val="ru-RU"/>
        </w:rPr>
      </w:pPr>
      <w:r>
        <w:rPr>
          <w:lang w:val="ru-RU"/>
        </w:rPr>
        <w:t>Координация работ по обеспечению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осуществляться координация работ в области обеспечения ИБ проводимых различными подразделениями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этого в Банке следует создать совет по информационной безопасности, возглавляемый Ответственным по ИБ Банка из числа руководителей высшего звена. Кроме того, в состав совета должны входить специалисты в области юриспруденции, управления персоналом, ИТ и ИБ.</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того, создано подразделение Банка, ответственное за  вопросы информационной безопасности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 подотчетное высшему руководству Банка.</w:t>
      </w:r>
    </w:p>
    <w:p w:rsidR="008E1616" w:rsidRDefault="008E1616">
      <w:pPr>
        <w:pStyle w:val="42"/>
        <w:tabs>
          <w:tab w:val="left" w:pos="1701"/>
        </w:tabs>
        <w:spacing w:before="0" w:after="0" w:line="360" w:lineRule="auto"/>
        <w:ind w:left="567" w:hanging="567"/>
        <w:rPr>
          <w:szCs w:val="28"/>
          <w:lang w:val="ru-RU"/>
        </w:rPr>
      </w:pPr>
      <w:proofErr w:type="spellStart"/>
      <w:r>
        <w:t>Распределение</w:t>
      </w:r>
      <w:proofErr w:type="spellEnd"/>
      <w:r>
        <w:t xml:space="preserve"> </w:t>
      </w:r>
      <w:proofErr w:type="spellStart"/>
      <w:r>
        <w:t>обязанностей</w:t>
      </w:r>
      <w:proofErr w:type="spellEnd"/>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обязанности по обеспечению ИБ должны быть назначены исполнителям внутри существующей организационной структуры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однозначно определить ответственность за отдельные активы и выполнение конкретных процессов в соответствии с требованиями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распределения персональной ответственности в каждой конкретной области необходимо выполнить следующее:</w:t>
      </w:r>
    </w:p>
    <w:p w:rsidR="008E1616" w:rsidRDefault="008E1616" w:rsidP="00DA6FB4">
      <w:pPr>
        <w:numPr>
          <w:ilvl w:val="0"/>
          <w:numId w:val="2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Четко определить и описать активы и процессы, относящиеся к конкретным системам.</w:t>
      </w:r>
    </w:p>
    <w:p w:rsidR="008E1616" w:rsidRDefault="008E1616" w:rsidP="00DA6FB4">
      <w:pPr>
        <w:numPr>
          <w:ilvl w:val="0"/>
          <w:numId w:val="24"/>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Назначить ответственных за каждый актив или процесс, и документировать их обязанности.</w:t>
      </w:r>
    </w:p>
    <w:p w:rsidR="008E1616" w:rsidRDefault="008E1616" w:rsidP="00DA6FB4">
      <w:pPr>
        <w:numPr>
          <w:ilvl w:val="0"/>
          <w:numId w:val="24"/>
        </w:numPr>
        <w:tabs>
          <w:tab w:val="left" w:pos="1701"/>
        </w:tabs>
        <w:spacing w:line="360" w:lineRule="auto"/>
        <w:ind w:left="1134" w:firstLine="0"/>
        <w:jc w:val="both"/>
        <w:rPr>
          <w:lang w:val="ru-RU"/>
        </w:rPr>
      </w:pPr>
      <w:r>
        <w:rPr>
          <w:rFonts w:ascii="Times New Roman" w:hAnsi="Times New Roman" w:cs="Times New Roman"/>
          <w:sz w:val="28"/>
          <w:szCs w:val="28"/>
          <w:lang w:val="ru-RU"/>
        </w:rPr>
        <w:t>Четко определить и документировать процесс санкционирования предоставления доступа к активам и процессам.</w:t>
      </w:r>
    </w:p>
    <w:p w:rsidR="008E1616" w:rsidRDefault="008E1616">
      <w:pPr>
        <w:pStyle w:val="42"/>
        <w:tabs>
          <w:tab w:val="left" w:pos="1701"/>
        </w:tabs>
        <w:spacing w:before="0" w:after="0" w:line="360" w:lineRule="auto"/>
        <w:ind w:left="567" w:hanging="567"/>
        <w:rPr>
          <w:szCs w:val="28"/>
          <w:lang w:val="ru-RU"/>
        </w:rPr>
      </w:pPr>
      <w:r>
        <w:rPr>
          <w:lang w:val="ru-RU"/>
        </w:rPr>
        <w:t>Порядок введения новых средств обработки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быть определена и внедрена процедура утверждения использования новых средств ИТ.</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избежать возможных временных и финансовых затрат на внедрение средств защиты информации после приобретения новых средств обработки информации, не удовлетворяющих требованиям безопасности, введение новых средств обработки информации должно происходить в соответствии со следующими правилами:</w:t>
      </w:r>
    </w:p>
    <w:p w:rsidR="008E1616" w:rsidRDefault="008E1616">
      <w:pPr>
        <w:numPr>
          <w:ilvl w:val="0"/>
          <w:numId w:val="2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Руководство Банка должно утвердить новые средства обработки информации для однозначного определения их назначения и способа применения.</w:t>
      </w:r>
    </w:p>
    <w:p w:rsidR="008E1616" w:rsidRDefault="008E1616">
      <w:pPr>
        <w:numPr>
          <w:ilvl w:val="0"/>
          <w:numId w:val="2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Руководитель, ответственный за поддержку безопасности конкретной автоматизированной системы, должен одобрить эти средства и подтвердить соблюдение всех необходимых условий и требований безопасности.</w:t>
      </w:r>
    </w:p>
    <w:p w:rsidR="008E1616" w:rsidRDefault="008E1616">
      <w:pPr>
        <w:numPr>
          <w:ilvl w:val="0"/>
          <w:numId w:val="2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Оборудование и программное обеспечение следует проверить на совместимость с другими компонентами системы.</w:t>
      </w:r>
    </w:p>
    <w:p w:rsidR="008E1616" w:rsidRPr="0092163C" w:rsidRDefault="008E1616">
      <w:pPr>
        <w:numPr>
          <w:ilvl w:val="0"/>
          <w:numId w:val="21"/>
        </w:numPr>
        <w:tabs>
          <w:tab w:val="left" w:pos="1701"/>
        </w:tabs>
        <w:spacing w:line="360" w:lineRule="auto"/>
        <w:ind w:left="1134" w:firstLine="0"/>
        <w:jc w:val="both"/>
        <w:rPr>
          <w:lang w:val="ru-RU"/>
        </w:rPr>
      </w:pPr>
      <w:r>
        <w:rPr>
          <w:rFonts w:ascii="Times New Roman" w:hAnsi="Times New Roman" w:cs="Times New Roman"/>
          <w:sz w:val="28"/>
          <w:szCs w:val="28"/>
          <w:lang w:val="ru-RU"/>
        </w:rPr>
        <w:t>В случае применения личных средств обработки информации необходимо произвести их проверку и получить санкцию руководства на их применение.</w:t>
      </w:r>
    </w:p>
    <w:p w:rsidR="008E1616" w:rsidRDefault="008E1616">
      <w:pPr>
        <w:pStyle w:val="42"/>
        <w:tabs>
          <w:tab w:val="left" w:pos="1701"/>
        </w:tabs>
        <w:spacing w:before="0" w:after="0" w:line="360" w:lineRule="auto"/>
        <w:ind w:left="567" w:hanging="567"/>
        <w:rPr>
          <w:szCs w:val="28"/>
          <w:lang w:val="ru-RU"/>
        </w:rPr>
      </w:pPr>
      <w:proofErr w:type="spellStart"/>
      <w:r>
        <w:lastRenderedPageBreak/>
        <w:t>Соглашение</w:t>
      </w:r>
      <w:proofErr w:type="spellEnd"/>
      <w:r>
        <w:t xml:space="preserve"> о </w:t>
      </w:r>
      <w:proofErr w:type="spellStart"/>
      <w:r>
        <w:t>конфиденциальности</w:t>
      </w:r>
      <w:proofErr w:type="spellEnd"/>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Следует разработать и регулярно пересматривать соглашение о конфиденциальности, устанавливающее требования по обеспечению конфиденциальности информации и включающее обязательства по ее неразглашению. Данное соглашение должно быть подписано всеми сотрудниками Банка.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Соглашение о конфиденциальности должно учитывать существующие нормативно-правовые требования.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Временные работники и сторонние пользователи также должны подписывать соглашение о неразглашении конфиденциальной информации перед тем, как они получат доступ к средствам обработки информации.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Соглашение о конфиденциальности следует пересматривать через определенные интервалы и в случае изменений, влияющих на требования к его разработке.</w:t>
      </w:r>
    </w:p>
    <w:p w:rsidR="008E1616" w:rsidRDefault="008E1616">
      <w:pPr>
        <w:pStyle w:val="42"/>
        <w:tabs>
          <w:tab w:val="left" w:pos="1701"/>
        </w:tabs>
        <w:spacing w:before="0" w:after="0" w:line="360" w:lineRule="auto"/>
        <w:ind w:left="567" w:hanging="567"/>
        <w:rPr>
          <w:szCs w:val="28"/>
          <w:lang w:val="ru-RU"/>
        </w:rPr>
      </w:pPr>
      <w:proofErr w:type="spellStart"/>
      <w:r>
        <w:t>Контакты</w:t>
      </w:r>
      <w:proofErr w:type="spellEnd"/>
      <w:r>
        <w:t xml:space="preserve"> с </w:t>
      </w:r>
      <w:proofErr w:type="spellStart"/>
      <w:r>
        <w:t>уполномоченными</w:t>
      </w:r>
      <w:proofErr w:type="spellEnd"/>
      <w:r>
        <w:t xml:space="preserve"> </w:t>
      </w:r>
      <w:proofErr w:type="spellStart"/>
      <w:r>
        <w:t>организациями</w:t>
      </w:r>
      <w:proofErr w:type="spellEnd"/>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Должен быть определен порядок обращения к представителям других организаций в случае необходимости (правоохранительные органы, пожарная охрана, аварийные службы и т.д.).</w:t>
      </w:r>
    </w:p>
    <w:p w:rsidR="008E1616" w:rsidRDefault="008E1616">
      <w:pPr>
        <w:pStyle w:val="42"/>
        <w:tabs>
          <w:tab w:val="left" w:pos="1701"/>
        </w:tabs>
        <w:spacing w:before="0" w:after="0" w:line="360" w:lineRule="auto"/>
        <w:ind w:left="567" w:hanging="567"/>
        <w:rPr>
          <w:szCs w:val="28"/>
          <w:lang w:val="ru-RU"/>
        </w:rPr>
      </w:pPr>
      <w:r>
        <w:rPr>
          <w:lang w:val="ru-RU"/>
        </w:rPr>
        <w:t>Контакты с другими организациями и тематическими форумами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 xml:space="preserve">Должны быть налажены каналы получения актуальной информации по вопросам ИБ через контакты с другими организациями, тематическими форумами, участие в конференциях и т.д. </w:t>
      </w:r>
    </w:p>
    <w:p w:rsidR="008E1616" w:rsidRDefault="008E1616">
      <w:pPr>
        <w:pStyle w:val="42"/>
        <w:tabs>
          <w:tab w:val="left" w:pos="1701"/>
        </w:tabs>
        <w:spacing w:before="0" w:after="0" w:line="360" w:lineRule="auto"/>
        <w:ind w:left="567" w:hanging="567"/>
        <w:rPr>
          <w:szCs w:val="28"/>
          <w:lang w:val="ru-RU"/>
        </w:rPr>
      </w:pPr>
      <w:proofErr w:type="spellStart"/>
      <w:r>
        <w:t>Независимая</w:t>
      </w:r>
      <w:proofErr w:type="spellEnd"/>
      <w:r>
        <w:t xml:space="preserve"> </w:t>
      </w:r>
      <w:proofErr w:type="spellStart"/>
      <w:r>
        <w:t>оценка</w:t>
      </w:r>
      <w:proofErr w:type="spellEnd"/>
      <w:r>
        <w:t xml:space="preserve"> </w:t>
      </w:r>
      <w:proofErr w:type="spellStart"/>
      <w:r>
        <w:t>информационной</w:t>
      </w:r>
      <w:proofErr w:type="spellEnd"/>
      <w:r>
        <w:t xml:space="preserve"> </w:t>
      </w:r>
      <w:proofErr w:type="spellStart"/>
      <w:r>
        <w:t>безопасности</w:t>
      </w:r>
      <w:proofErr w:type="spellEnd"/>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СУИБ Банка должна регулярно проверяться на предмет эффективности и адекватности, а также при существенных изменениях. Проверка должна проводиться независимой внешней стороной или внутренними аудиторами, не имеющими обязанностей по реализации СУИБ.</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lastRenderedPageBreak/>
        <w:t>Результаты проведения независимой оценки, включая выводы о необходимости улучшений и/или изменений в политике и обеспечении ИБ, должны документироваться и представляться на рассмотрение руководству Банка.</w:t>
      </w:r>
    </w:p>
    <w:p w:rsidR="008E1616" w:rsidRDefault="008E1616">
      <w:pPr>
        <w:pStyle w:val="361"/>
      </w:pPr>
      <w:r>
        <w:t>Безопасность, связанная с доступом внешних пользователей</w:t>
      </w:r>
    </w:p>
    <w:p w:rsidR="008E1616" w:rsidRDefault="008E1616">
      <w:pPr>
        <w:pStyle w:val="42"/>
        <w:tabs>
          <w:tab w:val="left" w:pos="1701"/>
        </w:tabs>
        <w:spacing w:before="0" w:after="0" w:line="360" w:lineRule="auto"/>
        <w:ind w:left="567" w:hanging="567"/>
        <w:rPr>
          <w:szCs w:val="28"/>
          <w:lang w:val="ru-RU"/>
        </w:rPr>
      </w:pPr>
      <w:r>
        <w:rPr>
          <w:lang w:val="ru-RU"/>
        </w:rPr>
        <w:t>Выявление рисков, связанных с участием внешних сторон</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принятия адекватных мер безопасности следует провести идентификацию, оценку и обработку рисков, связанных с предоставлением доступа внешним пользователям.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Доступ к информации и средствам ее обработки должен предоставляться сторонним организациям только после внедрения необходимых средств защиты и подписания договора, определяющего условия подключения или доступа.</w:t>
      </w:r>
    </w:p>
    <w:p w:rsidR="008E1616" w:rsidRDefault="008E1616">
      <w:pPr>
        <w:pStyle w:val="42"/>
        <w:tabs>
          <w:tab w:val="left" w:pos="1701"/>
        </w:tabs>
        <w:spacing w:before="0" w:after="0" w:line="360" w:lineRule="auto"/>
        <w:ind w:left="567" w:hanging="567"/>
        <w:rPr>
          <w:szCs w:val="28"/>
          <w:lang w:val="ru-RU"/>
        </w:rPr>
      </w:pPr>
      <w:r>
        <w:rPr>
          <w:lang w:val="ru-RU"/>
        </w:rPr>
        <w:t>Обеспечение ИБ при работе с клиентами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зависимости от типа и объема предоставляемого доступа следует определить требования по обеспечению ИБ при работе с клиентами и при необходимости включить их в соответствующие договоры.</w:t>
      </w:r>
    </w:p>
    <w:p w:rsidR="008E1616" w:rsidRDefault="008E1616">
      <w:pPr>
        <w:pStyle w:val="42"/>
        <w:tabs>
          <w:tab w:val="left" w:pos="1701"/>
        </w:tabs>
        <w:spacing w:before="0" w:after="0" w:line="360" w:lineRule="auto"/>
        <w:ind w:left="567" w:hanging="567"/>
        <w:rPr>
          <w:szCs w:val="28"/>
          <w:lang w:val="ru-RU"/>
        </w:rPr>
      </w:pPr>
      <w:r>
        <w:rPr>
          <w:lang w:val="ru-RU"/>
        </w:rPr>
        <w:t>Соглашения со сторонними организациями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Аспекты обеспечения ИБ должны быть рассмотрены и соответствующие требования учтены в соглашениях со сторонними организациями во всех случаях, когда это необходимо.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сформулированы требования к предоставлению доступа, обработке, управлению информацией Банка и процессами обработки информации сторонним организациям.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pStyle w:val="21230"/>
      </w:pPr>
      <w:bookmarkStart w:id="20" w:name="__RefHeading___Toc222915958"/>
      <w:bookmarkEnd w:id="20"/>
      <w:r>
        <w:lastRenderedPageBreak/>
        <w:t>Управление активами</w:t>
      </w:r>
    </w:p>
    <w:p w:rsidR="008E1616" w:rsidRDefault="008E1616">
      <w:pPr>
        <w:pStyle w:val="361"/>
      </w:pPr>
      <w:r>
        <w:t>Ответственность за активы</w:t>
      </w:r>
    </w:p>
    <w:p w:rsidR="008E1616" w:rsidRDefault="008E1616">
      <w:pPr>
        <w:pStyle w:val="42"/>
        <w:tabs>
          <w:tab w:val="left" w:pos="1701"/>
        </w:tabs>
        <w:spacing w:before="0" w:after="0" w:line="360" w:lineRule="auto"/>
        <w:ind w:left="567" w:hanging="567"/>
        <w:rPr>
          <w:szCs w:val="28"/>
          <w:lang w:val="ru-RU"/>
        </w:rPr>
      </w:pPr>
      <w:r>
        <w:rPr>
          <w:lang w:val="ru-RU"/>
        </w:rPr>
        <w:t>Перечень активов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важные с точки зрения ИБ активы Банка должны быть идентифицированы. Перечни активов следует составить и пересматривать не реже одного раза в год, а также при изменении технологий, при выявлении новых рисков, изменении законодательства и т.д.</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четко описать каждый актив, согласовать и обозначить его владельца и категорию конфиденциальности, а также указать его местоположение.</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Перечни всех активов должны разрабатываться при участии сотрудников структурных подразделений Банка.</w:t>
      </w:r>
    </w:p>
    <w:p w:rsidR="008E1616" w:rsidRDefault="008E1616">
      <w:pPr>
        <w:pStyle w:val="42"/>
        <w:tabs>
          <w:tab w:val="left" w:pos="1701"/>
        </w:tabs>
        <w:spacing w:before="0" w:after="0" w:line="360" w:lineRule="auto"/>
        <w:ind w:left="567" w:hanging="567"/>
        <w:rPr>
          <w:szCs w:val="28"/>
          <w:lang w:val="ru-RU"/>
        </w:rPr>
      </w:pPr>
      <w:r>
        <w:rPr>
          <w:lang w:val="ru-RU"/>
        </w:rPr>
        <w:t>Определение владельцев активов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идентифицированные активы Банка должны иметь определенного владельца, ответственного за их классификацию и определение прав доступа для всех субъектов.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Назначение ответственности за активы необходимо также для обеспечения и поддержки защиты активов, степень которой будет соразмерна их ценности и важности.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Обязанности по реализации средств защиты могут передаваться другим сотрудникам, но ответственность за обеспечение должной защиты остается за назначенным владельцем актива.</w:t>
      </w:r>
    </w:p>
    <w:p w:rsidR="008E1616" w:rsidRDefault="008E1616">
      <w:pPr>
        <w:pStyle w:val="42"/>
        <w:tabs>
          <w:tab w:val="left" w:pos="1701"/>
        </w:tabs>
        <w:spacing w:before="0" w:after="0" w:line="360" w:lineRule="auto"/>
        <w:ind w:left="567" w:hanging="567"/>
        <w:rPr>
          <w:szCs w:val="28"/>
          <w:lang w:val="ru-RU"/>
        </w:rPr>
      </w:pPr>
      <w:r>
        <w:rPr>
          <w:lang w:val="ru-RU"/>
        </w:rPr>
        <w:t>Обращение с активами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Должен быть определен, документирован и внедрен необходимый набор правил, регламентирующих обращение с активами.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Сотрудники Банка и сторонние пользователи должны быть ознакомлены с этими правилами.</w:t>
      </w:r>
    </w:p>
    <w:p w:rsidR="008E1616" w:rsidRDefault="008E1616">
      <w:pPr>
        <w:pStyle w:val="361"/>
      </w:pPr>
      <w:r>
        <w:lastRenderedPageBreak/>
        <w:t>Категорирование активов</w:t>
      </w:r>
    </w:p>
    <w:p w:rsidR="008E1616" w:rsidRDefault="008E1616">
      <w:pPr>
        <w:pStyle w:val="42"/>
        <w:tabs>
          <w:tab w:val="left" w:pos="1701"/>
        </w:tabs>
        <w:spacing w:before="0" w:after="0" w:line="360" w:lineRule="auto"/>
        <w:ind w:left="567" w:hanging="567"/>
        <w:rPr>
          <w:szCs w:val="28"/>
          <w:lang w:val="ru-RU"/>
        </w:rPr>
      </w:pPr>
      <w:r>
        <w:rPr>
          <w:lang w:val="ru-RU"/>
        </w:rPr>
        <w:t>Порядок категорирования активов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определения необходимости, приоритетов и степени защиты активов должен быть определен порядок их категорирования.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Активы следует категорировать с учетом их ценности, требований законодательства и важности для Банка. Следует разработать систему категорирования активов, которая поможет создать необходимый перечень уровней защиты и пояснить пользователям необходимость в особом обращении. Ценность актива определяется требованиями к нему по конфиденциальности, целостности и доступности.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 определение категории актива и периодическую ее переоценку ответственность несет его владелец.</w:t>
      </w:r>
    </w:p>
    <w:p w:rsidR="008E1616" w:rsidRPr="0092163C"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выбранной области действия политики для каждого информационного актива должны указываться:</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Дивизион, использующий в работе данный информационный актив.</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Бизнес-услуга/процесс дивизиона, использующий данный информационный актив.</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proofErr w:type="spellStart"/>
      <w:r>
        <w:rPr>
          <w:rFonts w:ascii="Times New Roman" w:hAnsi="Times New Roman" w:cs="Times New Roman"/>
          <w:sz w:val="28"/>
          <w:szCs w:val="28"/>
        </w:rPr>
        <w:t>Подпроцесс</w:t>
      </w:r>
      <w:proofErr w:type="spellEnd"/>
      <w:r>
        <w:rPr>
          <w:rFonts w:ascii="Times New Roman" w:hAnsi="Times New Roman" w:cs="Times New Roman"/>
          <w:sz w:val="28"/>
          <w:szCs w:val="28"/>
        </w:rPr>
        <w:t xml:space="preserve"> дивизиона, использующий данный информационный актив.</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Имя владельца бизнес-услуги (процесса).</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Название подразделения, оказывающего бизнес-услугу.</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Название информационной системы, используемой при работе с данным информационным активом.</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Показатели конфиденциальности, целостности и доступности как требования к данному информационному активу.</w:t>
      </w:r>
    </w:p>
    <w:p w:rsidR="008E1616" w:rsidRDefault="008E1616" w:rsidP="00DA6FB4">
      <w:pPr>
        <w:pStyle w:val="510"/>
        <w:numPr>
          <w:ilvl w:val="0"/>
          <w:numId w:val="33"/>
        </w:numPr>
        <w:tabs>
          <w:tab w:val="left" w:pos="1701"/>
        </w:tabs>
        <w:spacing w:before="0" w:after="0" w:line="360" w:lineRule="auto"/>
        <w:ind w:left="1134" w:firstLine="0"/>
        <w:rPr>
          <w:rFonts w:ascii="Times New Roman" w:hAnsi="Times New Roman" w:cs="Times New Roman"/>
          <w:sz w:val="28"/>
          <w:szCs w:val="28"/>
        </w:rPr>
      </w:pPr>
      <w:r>
        <w:rPr>
          <w:rFonts w:ascii="Times New Roman" w:hAnsi="Times New Roman" w:cs="Times New Roman"/>
          <w:sz w:val="28"/>
          <w:szCs w:val="28"/>
        </w:rPr>
        <w:t>Совокупная ценность (стоимость) информационного актива.</w:t>
      </w:r>
    </w:p>
    <w:p w:rsidR="008E1616" w:rsidRPr="0092163C" w:rsidRDefault="008E1616">
      <w:pPr>
        <w:tabs>
          <w:tab w:val="left" w:pos="1560"/>
        </w:tabs>
        <w:spacing w:line="360" w:lineRule="auto"/>
        <w:ind w:firstLine="567"/>
        <w:jc w:val="both"/>
        <w:rPr>
          <w:rFonts w:ascii="Times New Roman" w:hAnsi="Times New Roman" w:cs="Times New Roman"/>
          <w:b/>
          <w:sz w:val="28"/>
          <w:szCs w:val="28"/>
          <w:lang w:val="ru-RU"/>
        </w:rPr>
      </w:pPr>
      <w:r>
        <w:rPr>
          <w:rFonts w:ascii="Times New Roman" w:hAnsi="Times New Roman" w:cs="Times New Roman"/>
          <w:sz w:val="28"/>
          <w:szCs w:val="28"/>
          <w:lang w:val="ru-RU"/>
        </w:rPr>
        <w:lastRenderedPageBreak/>
        <w:t xml:space="preserve">Когда программное обеспечение имеет собственную ценность, заключающуюся, например, в необходимости обеспечения конфиденциальности и целостности исходных текстов программ, представлении собой объекта интеллектуальной собственности или отнесении к категории коммерческой тайны </w:t>
      </w:r>
      <w:r w:rsidR="008841A5">
        <w:rPr>
          <w:rFonts w:cs="Times New Roman"/>
          <w:sz w:val="28"/>
          <w:szCs w:val="28"/>
          <w:lang w:val="ru-RU"/>
        </w:rPr>
        <w:fldChar w:fldCharType="begin"/>
      </w:r>
      <w:r>
        <w:rPr>
          <w:rFonts w:cs="Times New Roman"/>
          <w:sz w:val="28"/>
          <w:szCs w:val="28"/>
          <w:lang w:val="ru-RU"/>
        </w:rPr>
        <w:instrText xml:space="preserve"> DOCPROPERTY "Наименование заказчика"</w:instrText>
      </w:r>
      <w:r w:rsidR="008841A5">
        <w:rPr>
          <w:rFonts w:cs="Times New Roman"/>
          <w:sz w:val="28"/>
          <w:szCs w:val="28"/>
          <w:lang w:val="ru-RU"/>
        </w:rPr>
        <w:fldChar w:fldCharType="separate"/>
      </w:r>
      <w:r>
        <w:rPr>
          <w:rFonts w:cs="Times New Roman"/>
          <w:sz w:val="28"/>
          <w:szCs w:val="28"/>
          <w:lang w:val="ru-RU"/>
        </w:rPr>
        <w:t>ОАО АКБ "</w:t>
      </w:r>
      <w:proofErr w:type="spellStart"/>
      <w:r w:rsidR="0092163C">
        <w:rPr>
          <w:rFonts w:cs="Times New Roman"/>
          <w:sz w:val="28"/>
          <w:szCs w:val="28"/>
          <w:lang w:val="ru-RU"/>
        </w:rPr>
        <w:t>Унивбанк</w:t>
      </w:r>
      <w:proofErr w:type="spellEnd"/>
      <w:r>
        <w:rPr>
          <w:rFonts w:cs="Times New Roman"/>
          <w:sz w:val="28"/>
          <w:szCs w:val="28"/>
          <w:lang w:val="ru-RU"/>
        </w:rPr>
        <w:t>"</w:t>
      </w:r>
      <w:r w:rsidR="008841A5">
        <w:rPr>
          <w:rFonts w:cs="Times New Roman"/>
          <w:sz w:val="28"/>
          <w:szCs w:val="28"/>
          <w:lang w:val="ru-RU"/>
        </w:rPr>
        <w:fldChar w:fldCharType="end"/>
      </w:r>
      <w:r>
        <w:rPr>
          <w:rFonts w:ascii="Times New Roman" w:hAnsi="Times New Roman" w:cs="Times New Roman"/>
          <w:sz w:val="28"/>
          <w:szCs w:val="28"/>
          <w:lang w:val="ru-RU"/>
        </w:rPr>
        <w:t>, его ценность (стоимость) должна оцениваться так же, как и для информационных активов.</w:t>
      </w:r>
    </w:p>
    <w:p w:rsidR="008E1616" w:rsidRDefault="008E1616">
      <w:pPr>
        <w:pStyle w:val="af3"/>
        <w:tabs>
          <w:tab w:val="left" w:pos="720"/>
        </w:tabs>
        <w:spacing w:after="0" w:line="360" w:lineRule="auto"/>
        <w:ind w:firstLine="0"/>
        <w:jc w:val="right"/>
        <w:rPr>
          <w:rFonts w:ascii="Times New Roman" w:hAnsi="Times New Roman" w:cs="Times New Roman"/>
          <w:b/>
          <w:sz w:val="28"/>
          <w:szCs w:val="28"/>
        </w:rPr>
      </w:pPr>
      <w:r>
        <w:rPr>
          <w:rFonts w:ascii="Times New Roman" w:hAnsi="Times New Roman" w:cs="Times New Roman"/>
          <w:b/>
          <w:sz w:val="28"/>
          <w:szCs w:val="28"/>
        </w:rPr>
        <w:t>Таблица 3.</w:t>
      </w:r>
    </w:p>
    <w:p w:rsidR="008E1616" w:rsidRDefault="008E1616">
      <w:pPr>
        <w:pStyle w:val="af3"/>
        <w:tabs>
          <w:tab w:val="left" w:pos="720"/>
        </w:tabs>
        <w:spacing w:after="0" w:line="360" w:lineRule="auto"/>
        <w:ind w:firstLine="0"/>
        <w:jc w:val="center"/>
      </w:pPr>
      <w:r>
        <w:rPr>
          <w:rFonts w:ascii="Times New Roman" w:hAnsi="Times New Roman" w:cs="Times New Roman"/>
          <w:b/>
          <w:sz w:val="28"/>
          <w:szCs w:val="28"/>
        </w:rPr>
        <w:t>Классификация и категорирование активов</w:t>
      </w:r>
    </w:p>
    <w:p w:rsidR="008E1616" w:rsidRDefault="008841A5">
      <w:pPr>
        <w:tabs>
          <w:tab w:val="left" w:pos="720"/>
        </w:tabs>
        <w:spacing w:line="360" w:lineRule="auto"/>
        <w:jc w:val="both"/>
        <w:rPr>
          <w:rFonts w:ascii="Times New Roman" w:hAnsi="Times New Roman" w:cs="Times New Roman"/>
          <w:lang w:val="ru-RU"/>
        </w:rPr>
      </w:pPr>
      <w:r w:rsidRPr="008841A5">
        <w:rPr>
          <w:noProof/>
          <w:lang w:val="ru-RU" w:eastAsia="ru-RU"/>
        </w:rPr>
        <w:pict>
          <v:shapetype id="_x0000_t202" coordsize="21600,21600" o:spt="202" path="m,l,21600r21600,l21600,xe">
            <v:stroke joinstyle="miter"/>
            <v:path gradientshapeok="t" o:connecttype="rect"/>
          </v:shapetype>
          <v:shape id="Text Box 2" o:spid="_x0000_s1026" type="#_x0000_t202" style="position:absolute;left:0;text-align:left;margin-left:-.25pt;margin-top:20.7pt;width:468.25pt;height:350.25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" stroked="f">
            <v:fill opacity="0"/>
            <v:textbox inset="0,0,0,0">
              <w:txbxContent>
                <w:tbl>
                  <w:tblPr>
                    <w:tblW w:w="0" w:type="auto"/>
                    <w:tblInd w:w="108" w:type="dxa"/>
                    <w:tblLayout w:type="fixed"/>
                    <w:tblLook w:val="0000"/>
                  </w:tblPr>
                  <w:tblGrid>
                    <w:gridCol w:w="333"/>
                    <w:gridCol w:w="489"/>
                    <w:gridCol w:w="1086"/>
                    <w:gridCol w:w="1319"/>
                    <w:gridCol w:w="463"/>
                    <w:gridCol w:w="810"/>
                    <w:gridCol w:w="810"/>
                    <w:gridCol w:w="810"/>
                    <w:gridCol w:w="660"/>
                    <w:gridCol w:w="635"/>
                    <w:gridCol w:w="704"/>
                    <w:gridCol w:w="533"/>
                    <w:gridCol w:w="714"/>
                  </w:tblGrid>
                  <w:tr w:rsidR="00CC562E">
                    <w:trPr>
                      <w:cantSplit/>
                      <w:trHeight w:val="718"/>
                    </w:trPr>
                    <w:tc>
                      <w:tcPr>
                        <w:tcW w:w="333" w:type="dxa"/>
                        <w:vMerge w:val="restart"/>
                        <w:tcBorders>
                          <w:top w:val="single" w:sz="4" w:space="0" w:color="000000"/>
                          <w:left w:val="single" w:sz="4" w:space="0" w:color="000000"/>
                          <w:bottom w:val="single" w:sz="4" w:space="0" w:color="000000"/>
                        </w:tcBorders>
                        <w:shd w:val="clear" w:color="auto" w:fill="C0C0C0"/>
                        <w:vAlign w:val="center"/>
                      </w:tcPr>
                      <w:p w:rsidR="00CC562E" w:rsidRDefault="00CC562E">
                        <w:pPr>
                          <w:spacing w:line="360" w:lineRule="auto"/>
                          <w:jc w:val="center"/>
                          <w:rPr>
                            <w:rFonts w:ascii="Times New Roman" w:hAnsi="Times New Roman" w:cs="Times New Roman"/>
                            <w:b/>
                            <w:sz w:val="18"/>
                            <w:szCs w:val="16"/>
                          </w:rPr>
                        </w:pPr>
                        <w:r>
                          <w:rPr>
                            <w:rFonts w:ascii="Times New Roman" w:hAnsi="Times New Roman" w:cs="Times New Roman"/>
                            <w:b/>
                            <w:sz w:val="18"/>
                            <w:szCs w:val="16"/>
                          </w:rPr>
                          <w:t>№</w:t>
                        </w:r>
                      </w:p>
                    </w:tc>
                    <w:tc>
                      <w:tcPr>
                        <w:tcW w:w="489"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Дивизион</w:t>
                        </w:r>
                        <w:proofErr w:type="spellEnd"/>
                      </w:p>
                    </w:tc>
                    <w:tc>
                      <w:tcPr>
                        <w:tcW w:w="1086"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Бизнес-услуга</w:t>
                        </w:r>
                        <w:proofErr w:type="spellEnd"/>
                        <w:r>
                          <w:rPr>
                            <w:rFonts w:ascii="Times New Roman" w:hAnsi="Times New Roman" w:cs="Times New Roman"/>
                            <w:b/>
                            <w:sz w:val="18"/>
                            <w:szCs w:val="16"/>
                            <w:lang w:val="en-US"/>
                          </w:rPr>
                          <w:t>/</w:t>
                        </w:r>
                        <w:proofErr w:type="spellStart"/>
                        <w:r>
                          <w:rPr>
                            <w:rFonts w:ascii="Times New Roman" w:hAnsi="Times New Roman" w:cs="Times New Roman"/>
                            <w:b/>
                            <w:sz w:val="18"/>
                            <w:szCs w:val="16"/>
                          </w:rPr>
                          <w:t>процесс</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дивизиона</w:t>
                        </w:r>
                        <w:proofErr w:type="spellEnd"/>
                      </w:p>
                    </w:tc>
                    <w:tc>
                      <w:tcPr>
                        <w:tcW w:w="1319"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Подпроцесс</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дивизиона</w:t>
                        </w:r>
                        <w:proofErr w:type="spellEnd"/>
                      </w:p>
                    </w:tc>
                    <w:tc>
                      <w:tcPr>
                        <w:tcW w:w="463"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Владелец</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бизнес</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услуги</w:t>
                        </w:r>
                        <w:proofErr w:type="spellEnd"/>
                      </w:p>
                    </w:tc>
                    <w:tc>
                      <w:tcPr>
                        <w:tcW w:w="810"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Подразделение</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оказывающее</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бизнес-услугу</w:t>
                        </w:r>
                        <w:proofErr w:type="spellEnd"/>
                      </w:p>
                    </w:tc>
                    <w:tc>
                      <w:tcPr>
                        <w:tcW w:w="810"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Поддерживается</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информационными</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системами</w:t>
                        </w:r>
                        <w:proofErr w:type="spellEnd"/>
                      </w:p>
                    </w:tc>
                    <w:tc>
                      <w:tcPr>
                        <w:tcW w:w="810"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Владелец</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информационной</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системы</w:t>
                        </w:r>
                        <w:proofErr w:type="spellEnd"/>
                      </w:p>
                    </w:tc>
                    <w:tc>
                      <w:tcPr>
                        <w:tcW w:w="660" w:type="dxa"/>
                        <w:vMerge w:val="restart"/>
                        <w:tcBorders>
                          <w:top w:val="single" w:sz="4" w:space="0" w:color="000000"/>
                          <w:left w:val="single" w:sz="4" w:space="0" w:color="000000"/>
                          <w:bottom w:val="single" w:sz="4" w:space="0" w:color="000000"/>
                        </w:tcBorders>
                        <w:shd w:val="clear" w:color="auto" w:fill="C0C0C0"/>
                        <w:textDirection w:val="btLr"/>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Используемый</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информационный</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актив</w:t>
                        </w:r>
                        <w:proofErr w:type="spellEnd"/>
                      </w:p>
                      <w:p w:rsidR="00CC562E" w:rsidRDefault="00CC562E">
                        <w:pPr>
                          <w:spacing w:line="360" w:lineRule="auto"/>
                          <w:jc w:val="center"/>
                          <w:rPr>
                            <w:rFonts w:ascii="Times New Roman" w:hAnsi="Times New Roman" w:cs="Times New Roman"/>
                            <w:b/>
                            <w:sz w:val="18"/>
                            <w:szCs w:val="16"/>
                          </w:rPr>
                        </w:pPr>
                      </w:p>
                    </w:tc>
                    <w:tc>
                      <w:tcPr>
                        <w:tcW w:w="1872" w:type="dxa"/>
                        <w:gridSpan w:val="3"/>
                        <w:tcBorders>
                          <w:top w:val="single" w:sz="4" w:space="0" w:color="000000"/>
                          <w:left w:val="single" w:sz="4" w:space="0" w:color="000000"/>
                          <w:bottom w:val="single" w:sz="4" w:space="0" w:color="000000"/>
                        </w:tcBorders>
                        <w:shd w:val="clear" w:color="auto" w:fill="C0C0C0"/>
                        <w:vAlign w:val="center"/>
                      </w:tcPr>
                      <w:p w:rsidR="00CC562E" w:rsidRDefault="00CC562E">
                        <w:pPr>
                          <w:spacing w:line="360" w:lineRule="auto"/>
                          <w:jc w:val="center"/>
                          <w:rPr>
                            <w:rFonts w:ascii="Times New Roman" w:hAnsi="Times New Roman" w:cs="Times New Roman"/>
                            <w:b/>
                            <w:sz w:val="18"/>
                            <w:szCs w:val="16"/>
                          </w:rPr>
                        </w:pPr>
                        <w:proofErr w:type="spellStart"/>
                        <w:r>
                          <w:rPr>
                            <w:rFonts w:ascii="Times New Roman" w:hAnsi="Times New Roman" w:cs="Times New Roman"/>
                            <w:b/>
                            <w:sz w:val="18"/>
                            <w:szCs w:val="16"/>
                          </w:rPr>
                          <w:t>Требования</w:t>
                        </w:r>
                        <w:proofErr w:type="spellEnd"/>
                        <w:r>
                          <w:rPr>
                            <w:rFonts w:ascii="Times New Roman" w:hAnsi="Times New Roman" w:cs="Times New Roman"/>
                            <w:b/>
                            <w:sz w:val="18"/>
                            <w:szCs w:val="16"/>
                          </w:rPr>
                          <w:t xml:space="preserve"> к </w:t>
                        </w:r>
                        <w:proofErr w:type="spellStart"/>
                        <w:r>
                          <w:rPr>
                            <w:rFonts w:ascii="Times New Roman" w:hAnsi="Times New Roman" w:cs="Times New Roman"/>
                            <w:b/>
                            <w:sz w:val="18"/>
                            <w:szCs w:val="16"/>
                          </w:rPr>
                          <w:t>информационному</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активу</w:t>
                        </w:r>
                        <w:proofErr w:type="spellEnd"/>
                      </w:p>
                    </w:tc>
                    <w:tc>
                      <w:tcPr>
                        <w:tcW w:w="714" w:type="dxa"/>
                        <w:vMerge w:val="restart"/>
                        <w:tcBorders>
                          <w:top w:val="single" w:sz="4" w:space="0" w:color="000000"/>
                          <w:left w:val="single" w:sz="4" w:space="0" w:color="000000"/>
                          <w:bottom w:val="single" w:sz="4" w:space="0" w:color="000000"/>
                          <w:right w:val="single" w:sz="4" w:space="0" w:color="000000"/>
                        </w:tcBorders>
                        <w:shd w:val="clear" w:color="auto" w:fill="C0C0C0"/>
                        <w:textDirection w:val="btLr"/>
                        <w:vAlign w:val="center"/>
                      </w:tcPr>
                      <w:p w:rsidR="00CC562E" w:rsidRDefault="00CC562E">
                        <w:pPr>
                          <w:spacing w:line="360" w:lineRule="auto"/>
                          <w:jc w:val="center"/>
                        </w:pPr>
                        <w:proofErr w:type="spellStart"/>
                        <w:r>
                          <w:rPr>
                            <w:rFonts w:ascii="Times New Roman" w:hAnsi="Times New Roman" w:cs="Times New Roman"/>
                            <w:b/>
                            <w:sz w:val="18"/>
                            <w:szCs w:val="16"/>
                          </w:rPr>
                          <w:t>Совокупная</w:t>
                        </w:r>
                        <w:proofErr w:type="spellEnd"/>
                        <w:r>
                          <w:rPr>
                            <w:rFonts w:ascii="Times New Roman" w:hAnsi="Times New Roman" w:cs="Times New Roman"/>
                            <w:b/>
                            <w:sz w:val="18"/>
                            <w:szCs w:val="16"/>
                            <w:lang w:val="ru-RU"/>
                          </w:rPr>
                          <w:t xml:space="preserve"> </w:t>
                        </w:r>
                        <w:proofErr w:type="spellStart"/>
                        <w:r>
                          <w:rPr>
                            <w:rFonts w:ascii="Times New Roman" w:hAnsi="Times New Roman" w:cs="Times New Roman"/>
                            <w:b/>
                            <w:sz w:val="18"/>
                            <w:szCs w:val="16"/>
                          </w:rPr>
                          <w:t>ценность</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информационного</w:t>
                        </w:r>
                        <w:proofErr w:type="spellEnd"/>
                        <w:r>
                          <w:rPr>
                            <w:rFonts w:ascii="Times New Roman" w:hAnsi="Times New Roman" w:cs="Times New Roman"/>
                            <w:b/>
                            <w:sz w:val="18"/>
                            <w:szCs w:val="16"/>
                          </w:rPr>
                          <w:t xml:space="preserve"> </w:t>
                        </w:r>
                        <w:proofErr w:type="spellStart"/>
                        <w:r>
                          <w:rPr>
                            <w:rFonts w:ascii="Times New Roman" w:hAnsi="Times New Roman" w:cs="Times New Roman"/>
                            <w:b/>
                            <w:sz w:val="18"/>
                            <w:szCs w:val="16"/>
                          </w:rPr>
                          <w:t>актива</w:t>
                        </w:r>
                        <w:proofErr w:type="spellEnd"/>
                      </w:p>
                    </w:tc>
                  </w:tr>
                  <w:tr w:rsidR="00CC562E">
                    <w:trPr>
                      <w:cantSplit/>
                      <w:trHeight w:val="1382"/>
                    </w:trPr>
                    <w:tc>
                      <w:tcPr>
                        <w:tcW w:w="333"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lang w:val="ru-RU"/>
                          </w:rPr>
                        </w:pPr>
                      </w:p>
                    </w:tc>
                    <w:tc>
                      <w:tcPr>
                        <w:tcW w:w="489"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463"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810"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810"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810"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660" w:type="dxa"/>
                        <w:vMerge/>
                        <w:tcBorders>
                          <w:top w:val="single" w:sz="4" w:space="0" w:color="000000"/>
                          <w:left w:val="single" w:sz="4" w:space="0" w:color="000000"/>
                          <w:bottom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C0C0C0"/>
                        <w:textDirection w:val="btLr"/>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sz w:val="18"/>
                            <w:szCs w:val="16"/>
                          </w:rPr>
                          <w:t>Конфиденциальность</w:t>
                        </w:r>
                        <w:proofErr w:type="spellEnd"/>
                      </w:p>
                    </w:tc>
                    <w:tc>
                      <w:tcPr>
                        <w:tcW w:w="704" w:type="dxa"/>
                        <w:tcBorders>
                          <w:top w:val="single" w:sz="4" w:space="0" w:color="000000"/>
                          <w:left w:val="single" w:sz="4" w:space="0" w:color="000000"/>
                          <w:bottom w:val="single" w:sz="4" w:space="0" w:color="000000"/>
                        </w:tcBorders>
                        <w:shd w:val="clear" w:color="auto" w:fill="C0C0C0"/>
                        <w:textDirection w:val="btLr"/>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sz w:val="18"/>
                            <w:szCs w:val="16"/>
                          </w:rPr>
                          <w:t>Целостность</w:t>
                        </w:r>
                        <w:proofErr w:type="spellEnd"/>
                      </w:p>
                    </w:tc>
                    <w:tc>
                      <w:tcPr>
                        <w:tcW w:w="533" w:type="dxa"/>
                        <w:tcBorders>
                          <w:top w:val="single" w:sz="4" w:space="0" w:color="000000"/>
                          <w:left w:val="single" w:sz="4" w:space="0" w:color="000000"/>
                          <w:bottom w:val="single" w:sz="4" w:space="0" w:color="000000"/>
                        </w:tcBorders>
                        <w:shd w:val="clear" w:color="auto" w:fill="C0C0C0"/>
                        <w:textDirection w:val="btLr"/>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sz w:val="18"/>
                            <w:szCs w:val="16"/>
                          </w:rPr>
                          <w:t>Доступность</w:t>
                        </w:r>
                        <w:proofErr w:type="spellEnd"/>
                      </w:p>
                    </w:tc>
                    <w:tc>
                      <w:tcPr>
                        <w:tcW w:w="714" w:type="dxa"/>
                        <w:vMerge/>
                        <w:tcBorders>
                          <w:top w:val="single" w:sz="4" w:space="0" w:color="000000"/>
                          <w:left w:val="single" w:sz="4" w:space="0" w:color="000000"/>
                          <w:bottom w:val="single" w:sz="4" w:space="0" w:color="000000"/>
                          <w:right w:val="single" w:sz="4" w:space="0" w:color="000000"/>
                        </w:tcBorders>
                        <w:shd w:val="clear" w:color="auto" w:fill="C0C0C0"/>
                      </w:tcPr>
                      <w:p w:rsidR="00CC562E" w:rsidRDefault="00CC562E">
                        <w:pPr>
                          <w:snapToGrid w:val="0"/>
                          <w:spacing w:line="360" w:lineRule="auto"/>
                          <w:jc w:val="both"/>
                          <w:rPr>
                            <w:rFonts w:ascii="Times New Roman" w:hAnsi="Times New Roman" w:cs="Times New Roman"/>
                            <w:b/>
                            <w:sz w:val="18"/>
                            <w:szCs w:val="16"/>
                          </w:rPr>
                        </w:pPr>
                      </w:p>
                    </w:tc>
                  </w:tr>
                  <w:tr w:rsidR="00CC562E">
                    <w:trPr>
                      <w:cantSplit/>
                      <w:trHeight w:val="219"/>
                    </w:trPr>
                    <w:tc>
                      <w:tcPr>
                        <w:tcW w:w="333" w:type="dxa"/>
                        <w:vMerge w:val="restart"/>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lang w:val="ru-RU"/>
                          </w:rPr>
                        </w:pPr>
                      </w:p>
                      <w:p w:rsidR="00CC562E" w:rsidRDefault="00CC562E">
                        <w:pPr>
                          <w:spacing w:line="360" w:lineRule="auto"/>
                          <w:jc w:val="both"/>
                          <w:rPr>
                            <w:rFonts w:ascii="Times New Roman" w:hAnsi="Times New Roman" w:cs="Times New Roman"/>
                            <w:b/>
                            <w:sz w:val="18"/>
                            <w:szCs w:val="16"/>
                          </w:rPr>
                        </w:pPr>
                      </w:p>
                    </w:tc>
                    <w:tc>
                      <w:tcPr>
                        <w:tcW w:w="489" w:type="dxa"/>
                        <w:vMerge w:val="restart"/>
                        <w:tcBorders>
                          <w:top w:val="single" w:sz="4" w:space="0" w:color="000000"/>
                          <w:left w:val="single" w:sz="4" w:space="0" w:color="000000"/>
                          <w:bottom w:val="single" w:sz="4" w:space="0" w:color="000000"/>
                        </w:tcBorders>
                        <w:shd w:val="clear" w:color="auto" w:fill="auto"/>
                        <w:textDirection w:val="btLr"/>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bCs/>
                            <w:sz w:val="18"/>
                            <w:szCs w:val="16"/>
                            <w:lang w:val="ru-RU"/>
                          </w:rPr>
                        </w:pPr>
                        <w:proofErr w:type="spellStart"/>
                        <w:r>
                          <w:rPr>
                            <w:rFonts w:ascii="Times New Roman" w:hAnsi="Times New Roman" w:cs="Times New Roman"/>
                            <w:b/>
                            <w:sz w:val="18"/>
                            <w:szCs w:val="16"/>
                          </w:rPr>
                          <w:t>Бизнес-процесс</w:t>
                        </w:r>
                        <w:proofErr w:type="spellEnd"/>
                        <w:r>
                          <w:rPr>
                            <w:rFonts w:ascii="Times New Roman" w:hAnsi="Times New Roman" w:cs="Times New Roman"/>
                            <w:b/>
                            <w:sz w:val="18"/>
                            <w:szCs w:val="16"/>
                          </w:rPr>
                          <w:t xml:space="preserve"> 1</w:t>
                        </w:r>
                      </w:p>
                    </w:tc>
                    <w:tc>
                      <w:tcPr>
                        <w:tcW w:w="1319"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bCs/>
                            <w:sz w:val="18"/>
                            <w:szCs w:val="16"/>
                            <w:lang w:val="ru-RU"/>
                          </w:rPr>
                          <w:t>Подпроцесс</w:t>
                        </w:r>
                        <w:proofErr w:type="spellEnd"/>
                        <w:r>
                          <w:rPr>
                            <w:rFonts w:ascii="Times New Roman" w:hAnsi="Times New Roman" w:cs="Times New Roman"/>
                            <w:b/>
                            <w:bCs/>
                            <w:sz w:val="18"/>
                            <w:szCs w:val="16"/>
                            <w:lang w:val="ru-RU"/>
                          </w:rPr>
                          <w:t xml:space="preserve"> 1</w:t>
                        </w: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04"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53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r>
                  <w:tr w:rsidR="00CC562E">
                    <w:trPr>
                      <w:cantSplit/>
                      <w:trHeight w:val="219"/>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lang w:val="ru-RU"/>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04"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53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r>
                  <w:tr w:rsidR="00CC562E">
                    <w:trPr>
                      <w:cantSplit/>
                      <w:trHeight w:val="268"/>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lang w:val="ru-RU"/>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04"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53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r>
                  <w:tr w:rsidR="00CC562E">
                    <w:trPr>
                      <w:cantSplit/>
                      <w:trHeight w:val="230"/>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lang w:val="ru-RU"/>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bCs/>
                            <w:sz w:val="18"/>
                            <w:szCs w:val="16"/>
                            <w:lang w:val="ru-RU"/>
                          </w:rPr>
                          <w:t>Подпроцесс</w:t>
                        </w:r>
                        <w:proofErr w:type="spellEnd"/>
                        <w:r>
                          <w:rPr>
                            <w:rFonts w:ascii="Times New Roman" w:hAnsi="Times New Roman" w:cs="Times New Roman"/>
                            <w:b/>
                            <w:bCs/>
                            <w:sz w:val="18"/>
                            <w:szCs w:val="16"/>
                            <w:lang w:val="ru-RU"/>
                          </w:rPr>
                          <w:t xml:space="preserve"> 2</w:t>
                        </w: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323"/>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57"/>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lang w:val="ru-RU"/>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lang w:val="ru-RU"/>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lang w:val="ru-RU"/>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r>
                  <w:tr w:rsidR="00CC562E">
                    <w:trPr>
                      <w:cantSplit/>
                      <w:trHeight w:val="267"/>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bCs/>
                            <w:sz w:val="18"/>
                            <w:szCs w:val="16"/>
                            <w:lang w:val="ru-RU"/>
                          </w:rPr>
                        </w:pPr>
                        <w:proofErr w:type="spellStart"/>
                        <w:r>
                          <w:rPr>
                            <w:rFonts w:ascii="Times New Roman" w:hAnsi="Times New Roman" w:cs="Times New Roman"/>
                            <w:b/>
                            <w:sz w:val="18"/>
                            <w:szCs w:val="16"/>
                          </w:rPr>
                          <w:t>Бизнес-процесс</w:t>
                        </w:r>
                        <w:proofErr w:type="spellEnd"/>
                        <w:r>
                          <w:rPr>
                            <w:rFonts w:ascii="Times New Roman" w:hAnsi="Times New Roman" w:cs="Times New Roman"/>
                            <w:b/>
                            <w:sz w:val="18"/>
                            <w:szCs w:val="16"/>
                          </w:rPr>
                          <w:t xml:space="preserve"> </w:t>
                        </w:r>
                        <w:r>
                          <w:rPr>
                            <w:rFonts w:ascii="Times New Roman" w:hAnsi="Times New Roman" w:cs="Times New Roman"/>
                            <w:b/>
                            <w:sz w:val="18"/>
                            <w:szCs w:val="16"/>
                            <w:lang w:val="en-US"/>
                          </w:rPr>
                          <w:t>N</w:t>
                        </w:r>
                      </w:p>
                    </w:tc>
                    <w:tc>
                      <w:tcPr>
                        <w:tcW w:w="1319"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bCs/>
                            <w:sz w:val="18"/>
                            <w:szCs w:val="16"/>
                            <w:lang w:val="ru-RU"/>
                          </w:rPr>
                          <w:t>Подпроцесс</w:t>
                        </w:r>
                        <w:proofErr w:type="spellEnd"/>
                        <w:r>
                          <w:rPr>
                            <w:rFonts w:ascii="Times New Roman" w:hAnsi="Times New Roman" w:cs="Times New Roman"/>
                            <w:b/>
                            <w:bCs/>
                            <w:sz w:val="18"/>
                            <w:szCs w:val="16"/>
                            <w:lang w:val="ru-RU"/>
                          </w:rPr>
                          <w:t xml:space="preserve"> 1</w:t>
                        </w: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67"/>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67"/>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29"/>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bCs/>
                            <w:sz w:val="18"/>
                            <w:szCs w:val="16"/>
                            <w:lang w:val="ru-RU"/>
                          </w:rPr>
                          <w:t>Подпроцесс</w:t>
                        </w:r>
                        <w:proofErr w:type="spellEnd"/>
                        <w:r>
                          <w:rPr>
                            <w:rFonts w:ascii="Times New Roman" w:hAnsi="Times New Roman" w:cs="Times New Roman"/>
                            <w:b/>
                            <w:bCs/>
                            <w:sz w:val="18"/>
                            <w:szCs w:val="16"/>
                            <w:lang w:val="ru-RU"/>
                          </w:rPr>
                          <w:t xml:space="preserve"> 2</w:t>
                        </w: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29"/>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29"/>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06"/>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val="restart"/>
                        <w:tcBorders>
                          <w:top w:val="single" w:sz="4" w:space="0" w:color="000000"/>
                          <w:left w:val="single" w:sz="4" w:space="0" w:color="000000"/>
                          <w:bottom w:val="single" w:sz="4" w:space="0" w:color="000000"/>
                        </w:tcBorders>
                        <w:shd w:val="clear" w:color="auto" w:fill="auto"/>
                      </w:tcPr>
                      <w:p w:rsidR="00CC562E" w:rsidRDefault="00CC562E">
                        <w:pPr>
                          <w:spacing w:line="360" w:lineRule="auto"/>
                          <w:jc w:val="both"/>
                          <w:rPr>
                            <w:rFonts w:ascii="Times New Roman" w:hAnsi="Times New Roman" w:cs="Times New Roman"/>
                            <w:b/>
                            <w:sz w:val="18"/>
                            <w:szCs w:val="16"/>
                          </w:rPr>
                        </w:pPr>
                        <w:proofErr w:type="spellStart"/>
                        <w:r>
                          <w:rPr>
                            <w:rFonts w:ascii="Times New Roman" w:hAnsi="Times New Roman" w:cs="Times New Roman"/>
                            <w:b/>
                            <w:bCs/>
                            <w:sz w:val="18"/>
                            <w:szCs w:val="16"/>
                            <w:lang w:val="ru-RU"/>
                          </w:rPr>
                          <w:t>Подпроцесс</w:t>
                        </w:r>
                        <w:proofErr w:type="spellEnd"/>
                        <w:r>
                          <w:rPr>
                            <w:rFonts w:ascii="Times New Roman" w:hAnsi="Times New Roman" w:cs="Times New Roman"/>
                            <w:b/>
                            <w:bCs/>
                            <w:sz w:val="18"/>
                            <w:szCs w:val="16"/>
                            <w:lang w:val="ru-RU"/>
                          </w:rPr>
                          <w:t xml:space="preserve"> 3</w:t>
                        </w: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06"/>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r w:rsidR="00CC562E">
                    <w:trPr>
                      <w:cantSplit/>
                      <w:trHeight w:val="206"/>
                    </w:trPr>
                    <w:tc>
                      <w:tcPr>
                        <w:tcW w:w="333"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489" w:type="dxa"/>
                        <w:vMerge/>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1086"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sz w:val="18"/>
                            <w:szCs w:val="16"/>
                          </w:rPr>
                        </w:pPr>
                      </w:p>
                    </w:tc>
                    <w:tc>
                      <w:tcPr>
                        <w:tcW w:w="1319" w:type="dxa"/>
                        <w:vMerge/>
                        <w:tcBorders>
                          <w:top w:val="single" w:sz="4" w:space="0" w:color="000000"/>
                          <w:left w:val="single" w:sz="4" w:space="0" w:color="000000"/>
                          <w:bottom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lang w:val="ru-RU"/>
                          </w:rPr>
                        </w:pPr>
                      </w:p>
                    </w:tc>
                    <w:tc>
                      <w:tcPr>
                        <w:tcW w:w="463"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81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60" w:type="dxa"/>
                        <w:tcBorders>
                          <w:top w:val="single" w:sz="4" w:space="0" w:color="000000"/>
                          <w:left w:val="single" w:sz="4" w:space="0" w:color="000000"/>
                          <w:bottom w:val="single" w:sz="4" w:space="0" w:color="000000"/>
                        </w:tcBorders>
                        <w:shd w:val="clear" w:color="auto" w:fill="auto"/>
                        <w:vAlign w:val="center"/>
                      </w:tcPr>
                      <w:p w:rsidR="00CC562E" w:rsidRDefault="00CC562E">
                        <w:pPr>
                          <w:snapToGrid w:val="0"/>
                          <w:spacing w:line="360" w:lineRule="auto"/>
                          <w:jc w:val="both"/>
                          <w:rPr>
                            <w:rFonts w:ascii="Times New Roman" w:hAnsi="Times New Roman" w:cs="Times New Roman"/>
                            <w:b/>
                            <w:sz w:val="18"/>
                            <w:szCs w:val="16"/>
                          </w:rPr>
                        </w:pPr>
                      </w:p>
                    </w:tc>
                    <w:tc>
                      <w:tcPr>
                        <w:tcW w:w="635"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04"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533" w:type="dxa"/>
                        <w:tcBorders>
                          <w:top w:val="single" w:sz="4" w:space="0" w:color="000000"/>
                          <w:left w:val="single" w:sz="4" w:space="0" w:color="000000"/>
                          <w:bottom w:val="single" w:sz="4" w:space="0" w:color="000000"/>
                        </w:tcBorders>
                        <w:shd w:val="clear" w:color="auto" w:fill="auto"/>
                        <w:vAlign w:val="bottom"/>
                      </w:tcPr>
                      <w:p w:rsidR="00CC562E" w:rsidRDefault="00CC562E">
                        <w:pPr>
                          <w:snapToGrid w:val="0"/>
                          <w:spacing w:line="360" w:lineRule="auto"/>
                          <w:jc w:val="both"/>
                          <w:rPr>
                            <w:rFonts w:ascii="Times New Roman" w:hAnsi="Times New Roman" w:cs="Times New Roman"/>
                            <w:b/>
                            <w:bCs/>
                            <w:sz w:val="18"/>
                            <w:szCs w:val="16"/>
                          </w:rPr>
                        </w:pPr>
                      </w:p>
                    </w:tc>
                    <w:tc>
                      <w:tcPr>
                        <w:tcW w:w="714" w:type="dxa"/>
                        <w:tcBorders>
                          <w:top w:val="single" w:sz="4" w:space="0" w:color="000000"/>
                          <w:left w:val="single" w:sz="4" w:space="0" w:color="000000"/>
                          <w:bottom w:val="single" w:sz="4" w:space="0" w:color="000000"/>
                          <w:right w:val="single" w:sz="4" w:space="0" w:color="000000"/>
                        </w:tcBorders>
                        <w:shd w:val="clear" w:color="auto" w:fill="auto"/>
                      </w:tcPr>
                      <w:p w:rsidR="00CC562E" w:rsidRDefault="00CC562E">
                        <w:pPr>
                          <w:snapToGrid w:val="0"/>
                          <w:spacing w:line="360" w:lineRule="auto"/>
                          <w:jc w:val="both"/>
                          <w:rPr>
                            <w:rFonts w:ascii="Times New Roman" w:hAnsi="Times New Roman" w:cs="Times New Roman"/>
                            <w:b/>
                            <w:bCs/>
                            <w:sz w:val="18"/>
                            <w:szCs w:val="16"/>
                          </w:rPr>
                        </w:pPr>
                      </w:p>
                    </w:tc>
                  </w:tr>
                </w:tbl>
                <w:p w:rsidR="00CC562E" w:rsidRDefault="00CC562E">
                  <w:r>
                    <w:t xml:space="preserve"> </w:t>
                  </w:r>
                </w:p>
              </w:txbxContent>
            </v:textbox>
            <w10:wrap type="square" anchorx="margin"/>
          </v:shape>
        </w:pict>
      </w:r>
    </w:p>
    <w:p w:rsidR="008E1616" w:rsidRDefault="008E1616">
      <w:pPr>
        <w:pStyle w:val="42"/>
        <w:tabs>
          <w:tab w:val="left" w:pos="1701"/>
        </w:tabs>
        <w:spacing w:before="0" w:after="0" w:line="360" w:lineRule="auto"/>
        <w:ind w:left="567" w:hanging="567"/>
        <w:rPr>
          <w:szCs w:val="28"/>
          <w:lang w:val="ru-RU"/>
        </w:rPr>
      </w:pPr>
      <w:r>
        <w:rPr>
          <w:lang w:val="ru-RU"/>
        </w:rPr>
        <w:t>Маркировка информации и правила обращения с ней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Следует разработать правила маркировки информации в зависимости от установленной категории конфиденциальности. Должны быть разработаны правила обращения с информацией регламентирующие операции по ее </w:t>
      </w:r>
      <w:r>
        <w:rPr>
          <w:rFonts w:ascii="Times New Roman" w:hAnsi="Times New Roman" w:cs="Times New Roman"/>
          <w:sz w:val="28"/>
          <w:szCs w:val="28"/>
          <w:lang w:val="ru-RU"/>
        </w:rPr>
        <w:lastRenderedPageBreak/>
        <w:t>обработке, хранению, передаче, изменению категории и уничтожению для каждой категории.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сотрудники Банка, работающие с информацией, должны быть ознакомлены с правилами маркировки и обращения с информацией.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использовании информации совместно с другими организациями в договора должны быть включены правила определения ее категорий.</w:t>
      </w:r>
    </w:p>
    <w:p w:rsidR="008E1616" w:rsidRDefault="008E1616">
      <w:pPr>
        <w:pStyle w:val="21230"/>
      </w:pPr>
      <w:bookmarkStart w:id="21" w:name="__RefHeading___Toc222915959"/>
      <w:bookmarkEnd w:id="21"/>
      <w:r>
        <w:t>Безопасность, связанная с персоналом</w:t>
      </w:r>
    </w:p>
    <w:p w:rsidR="008E1616" w:rsidRDefault="008E1616">
      <w:pPr>
        <w:pStyle w:val="361"/>
      </w:pPr>
      <w:r>
        <w:t>Требования к безопасности до найма сотрудников</w:t>
      </w:r>
    </w:p>
    <w:p w:rsidR="008E1616" w:rsidRDefault="008E1616">
      <w:pPr>
        <w:pStyle w:val="42"/>
        <w:tabs>
          <w:tab w:val="left" w:pos="1701"/>
        </w:tabs>
        <w:spacing w:before="0" w:after="0" w:line="360" w:lineRule="auto"/>
        <w:ind w:left="567" w:hanging="567"/>
        <w:rPr>
          <w:szCs w:val="28"/>
          <w:lang w:val="ru-RU"/>
        </w:rPr>
      </w:pPr>
      <w:r>
        <w:rPr>
          <w:lang w:val="ru-RU"/>
        </w:rPr>
        <w:t>Роли и обязанности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роли, участвующие в процессе обеспечения ИБ, должны быть определены. Обязанности по их выполнению должны быть назначены всем сотрудникам, а также представителям сторонних организаций, участвующим в обеспечении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Роли по управлению и обеспечению ИБ определяются с учетом организационной структуры Банка, имеющихся ресурсов, функциональных и процедурных требований.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Роли по обеспечению ИБ и ответственность за их исполнение должны быть зафиксированы в должностных инструкциях сотрудников Банка.</w:t>
      </w:r>
    </w:p>
    <w:p w:rsidR="008E1616" w:rsidRDefault="008E1616">
      <w:pPr>
        <w:pStyle w:val="42"/>
        <w:tabs>
          <w:tab w:val="left" w:pos="1701"/>
        </w:tabs>
        <w:spacing w:before="0" w:after="0" w:line="360" w:lineRule="auto"/>
        <w:ind w:left="567" w:hanging="567"/>
        <w:rPr>
          <w:szCs w:val="28"/>
          <w:lang w:val="ru-RU"/>
        </w:rPr>
      </w:pPr>
      <w:r>
        <w:rPr>
          <w:lang w:val="ru-RU"/>
        </w:rPr>
        <w:t>Отбор персонала и политика приема на работу</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Должен быть определен порядок проверки кандидатов при рассмотрении вопроса о приеме их на работу. Проверка должна также распространяться на временных сотрудников и представителей сторонних организаций, если они будут иметь доступ к активам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Процедуру проверки следует регламентировать в должностных инструкциях сотрудников управления персоналом, службы безопасности и сотрудников отделов, принимающих участие в проверке квалификации кандидатов. Результаты выполнения проверок необходимо фиксировать.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lastRenderedPageBreak/>
        <w:t>Контрольные проверки сотрудников, имеющих доступ к информации ограниченного распространения, следует выполнять регулярно, а также проводить внеплановые проверки при выявлении фактов нештатного поведения сотрудников, их участия в инцидентах ИБ, или подозрений в таком поведении или участии.</w:t>
      </w:r>
    </w:p>
    <w:p w:rsidR="008E1616" w:rsidRDefault="008E1616">
      <w:pPr>
        <w:pStyle w:val="42"/>
        <w:tabs>
          <w:tab w:val="left" w:pos="1701"/>
        </w:tabs>
        <w:spacing w:before="0" w:after="0" w:line="360" w:lineRule="auto"/>
        <w:ind w:left="567" w:hanging="567"/>
        <w:rPr>
          <w:szCs w:val="28"/>
          <w:lang w:val="ru-RU"/>
        </w:rPr>
      </w:pPr>
      <w:r>
        <w:rPr>
          <w:lang w:val="ru-RU"/>
        </w:rPr>
        <w:t xml:space="preserve"> Условия найма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кандидаты должны быть ознакомлены с условиями контракта или трудового договора и должны его подписать. Условия контрактов или трудовых договоров должны включать обязательства по обеспечению ИБ.</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необходимости эти обязательства должны распространяться и на определенный период по окончании срока работы. В договоре должны быть описаны меры, которые будут приняты в случае несоблюдения сотрудником требований к безопасности.</w:t>
      </w:r>
    </w:p>
    <w:p w:rsidR="008E1616" w:rsidRDefault="008E1616">
      <w:pPr>
        <w:pStyle w:val="361"/>
        <w:rPr>
          <w:szCs w:val="28"/>
        </w:rPr>
      </w:pPr>
      <w:r>
        <w:t>Требования к безопасности в процессе работы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Во время действия трудовых отношений все сотрудники должны быть осведомлены об угрозах ИБ, а также о своей ответственности и обязанностях по обеспечению ИБ. Это поможет снизить риск ошибок персонала.</w:t>
      </w:r>
    </w:p>
    <w:p w:rsidR="008E1616" w:rsidRDefault="008E1616">
      <w:pPr>
        <w:pStyle w:val="42"/>
        <w:tabs>
          <w:tab w:val="left" w:pos="1701"/>
        </w:tabs>
        <w:spacing w:before="0" w:after="0" w:line="360" w:lineRule="auto"/>
        <w:ind w:left="567" w:hanging="567"/>
        <w:rPr>
          <w:szCs w:val="28"/>
          <w:lang w:val="ru-RU"/>
        </w:rPr>
      </w:pPr>
      <w:r>
        <w:rPr>
          <w:lang w:val="ru-RU"/>
        </w:rPr>
        <w:t>Ответственность руководства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Руководство должно требовать от сотрудников применения защитных мер в соответствии с политикой и процедурами, принятыми в Банке.</w:t>
      </w:r>
    </w:p>
    <w:p w:rsidR="008E1616" w:rsidRDefault="008E1616">
      <w:pPr>
        <w:pStyle w:val="42"/>
        <w:tabs>
          <w:tab w:val="left" w:pos="1701"/>
        </w:tabs>
        <w:spacing w:before="0" w:after="0" w:line="360" w:lineRule="auto"/>
        <w:ind w:left="567" w:hanging="567"/>
        <w:rPr>
          <w:szCs w:val="28"/>
          <w:lang w:val="ru-RU"/>
        </w:rPr>
      </w:pPr>
      <w:r>
        <w:rPr>
          <w:lang w:val="ru-RU"/>
        </w:rPr>
        <w:t>Информирование и обучение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сотрудники Банка, а также временные работники и представители сторонних фирм должны проходить соответствующее обучение процедурам безопасности и иметь доступ к актуальным версиям политик и процедур безопасности, существенных для выполнения ими своих функций.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Периодически следует проводить переподготовку пользователей. Для этого необходимо разработать программу периодического обучения </w:t>
      </w:r>
      <w:r>
        <w:rPr>
          <w:rFonts w:ascii="Times New Roman" w:hAnsi="Times New Roman" w:cs="Times New Roman"/>
          <w:sz w:val="28"/>
          <w:szCs w:val="28"/>
          <w:lang w:val="ru-RU"/>
        </w:rPr>
        <w:lastRenderedPageBreak/>
        <w:t>пользователей. К обучению персонала по мере надобности следует привлекать компетентных специалистов. Выполнение программы обучения следует документировать.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случае внесения изменений в политики, процедуры, инструкции необходимо информировать пользователей об этом посредством издания приказов и распоряжений, рассылки уведомлений по электронной почте, проведения совещаний.</w:t>
      </w:r>
    </w:p>
    <w:p w:rsidR="008E1616" w:rsidRDefault="008E1616">
      <w:pPr>
        <w:pStyle w:val="42"/>
        <w:tabs>
          <w:tab w:val="left" w:pos="1701"/>
        </w:tabs>
        <w:spacing w:before="0" w:after="0" w:line="360" w:lineRule="auto"/>
        <w:ind w:left="567" w:hanging="567"/>
        <w:rPr>
          <w:szCs w:val="28"/>
          <w:lang w:val="ru-RU"/>
        </w:rPr>
      </w:pPr>
      <w:r>
        <w:rPr>
          <w:lang w:val="ru-RU"/>
        </w:rPr>
        <w:t>Дисциплинарный процесс</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формализовать процедуру дисциплинарных взысканий для сотрудников, нарушивших правила и процедуры безопасной работы.</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Дисциплинарные взыскания должны оказывать сдерживающий эффект на сотрудников, которые могут пренебречь правилами безопасности.</w:t>
      </w:r>
    </w:p>
    <w:p w:rsidR="008E1616" w:rsidRDefault="008E1616">
      <w:pPr>
        <w:pStyle w:val="361"/>
        <w:rPr>
          <w:szCs w:val="28"/>
        </w:rPr>
      </w:pPr>
      <w:r>
        <w:t>Требования к безопасности при увольнении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Прекращение или изменение трудовых отношений должно выполняться в установленном порядке.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Процесс увольнения сотрудников должен контролироваться для того, чтобы все используемые ими средства были возвращены в Банк и все права доступа к активам были аннулированы.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Изменение условий трудового договора внутри Банка должно происходить так же, как при прекращении трудового договора и приеме нового сотрудника.</w:t>
      </w:r>
    </w:p>
    <w:p w:rsidR="008E1616" w:rsidRDefault="008E1616">
      <w:pPr>
        <w:pStyle w:val="42"/>
        <w:tabs>
          <w:tab w:val="left" w:pos="1701"/>
        </w:tabs>
        <w:spacing w:before="0" w:after="0" w:line="360" w:lineRule="auto"/>
        <w:ind w:left="567" w:hanging="567"/>
        <w:rPr>
          <w:szCs w:val="28"/>
          <w:lang w:val="ru-RU"/>
        </w:rPr>
      </w:pPr>
      <w:r>
        <w:rPr>
          <w:lang w:val="ru-RU"/>
        </w:rPr>
        <w:t>Порядок увольнения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четко определить ответственность при прекращении или изменении трудового соглашения.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случае необходимости, должен быть определен период соблюдения соглашения о конфиденциальности после окончания действия трудового договора.</w:t>
      </w:r>
    </w:p>
    <w:p w:rsidR="008E1616" w:rsidRDefault="008E1616">
      <w:pPr>
        <w:pStyle w:val="42"/>
        <w:tabs>
          <w:tab w:val="left" w:pos="1701"/>
        </w:tabs>
        <w:spacing w:before="0" w:after="0" w:line="360" w:lineRule="auto"/>
        <w:ind w:left="567" w:hanging="567"/>
        <w:rPr>
          <w:szCs w:val="28"/>
          <w:lang w:val="ru-RU"/>
        </w:rPr>
      </w:pPr>
      <w:r>
        <w:rPr>
          <w:lang w:val="ru-RU"/>
        </w:rPr>
        <w:lastRenderedPageBreak/>
        <w:t>Возврат активов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сотрудники и пользователи сторонних организаций должны возвратить все принадлежащие Банку активы при расторжении трудового соглашения – программное обеспечение, оборудование, документацию и пр.</w:t>
      </w:r>
    </w:p>
    <w:p w:rsidR="008E1616" w:rsidRDefault="008E1616">
      <w:pPr>
        <w:pStyle w:val="42"/>
        <w:tabs>
          <w:tab w:val="left" w:pos="1701"/>
        </w:tabs>
        <w:spacing w:before="0" w:after="0" w:line="360" w:lineRule="auto"/>
        <w:ind w:left="567" w:hanging="567"/>
        <w:rPr>
          <w:szCs w:val="28"/>
          <w:lang w:val="ru-RU"/>
        </w:rPr>
      </w:pPr>
      <w:r>
        <w:rPr>
          <w:lang w:val="ru-RU"/>
        </w:rPr>
        <w:t>Аннулирование прав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расторжении трудового договора права доступа к информации и средствам ее обработки должны быть аннулированы.</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изменении трудового договора права доступа должны быть изменены в соответствии с новыми обязанностями. Права доступа должны быть ограничены или аннулированы до прекращения действия договора, если существует риск злоупотребления.</w:t>
      </w:r>
    </w:p>
    <w:p w:rsidR="008E1616" w:rsidRDefault="008E1616">
      <w:pPr>
        <w:pStyle w:val="21230"/>
      </w:pPr>
      <w:bookmarkStart w:id="22" w:name="__RefHeading___Toc222915960"/>
      <w:bookmarkEnd w:id="22"/>
      <w:r>
        <w:t>Физическая безопасность</w:t>
      </w:r>
    </w:p>
    <w:p w:rsidR="008E1616" w:rsidRDefault="008E1616">
      <w:pPr>
        <w:pStyle w:val="361"/>
        <w:rPr>
          <w:szCs w:val="28"/>
        </w:rPr>
      </w:pPr>
      <w:r>
        <w:t>Зоны безопасности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предотвращения несанкционированного доступа к территории и помещениям Банка и принадлежащей ему информации, ее повреждения и вмешательства в работу Банка должны применяться средства физической защиты.</w:t>
      </w:r>
    </w:p>
    <w:p w:rsidR="008E1616" w:rsidRDefault="008E1616">
      <w:pPr>
        <w:pStyle w:val="42"/>
        <w:tabs>
          <w:tab w:val="left" w:pos="1701"/>
        </w:tabs>
        <w:spacing w:before="0" w:after="0" w:line="360" w:lineRule="auto"/>
        <w:ind w:left="567" w:hanging="567"/>
        <w:rPr>
          <w:szCs w:val="28"/>
          <w:lang w:val="ru-RU"/>
        </w:rPr>
      </w:pPr>
      <w:r>
        <w:rPr>
          <w:lang w:val="ru-RU"/>
        </w:rPr>
        <w:t>Периметр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и средства ее обработки должны находиться в помещениях, защищенных периметрами безопасности с соответствующими преградами и ограничением доступа.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состав периметра могут входить стены, автоматизированные проходные и контрольно-пропускные пункты. Расположение и степень защиты периметров выбираются на основе результатов оценки рисков.</w:t>
      </w:r>
    </w:p>
    <w:p w:rsidR="008E1616" w:rsidRDefault="008E1616">
      <w:pPr>
        <w:pStyle w:val="42"/>
        <w:tabs>
          <w:tab w:val="left" w:pos="1701"/>
        </w:tabs>
        <w:spacing w:before="0" w:after="0" w:line="360" w:lineRule="auto"/>
        <w:ind w:left="567" w:hanging="567"/>
        <w:rPr>
          <w:szCs w:val="28"/>
          <w:lang w:val="ru-RU"/>
        </w:rPr>
      </w:pPr>
      <w:r>
        <w:rPr>
          <w:lang w:val="ru-RU"/>
        </w:rPr>
        <w:t>Средства контроля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Физический доступ в здание Банка должен быть защищен соответствующими средствами контроля доступа.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lastRenderedPageBreak/>
        <w:t>Доступ в здание должен предоставляться только тем сотрудникам, которые имеют необходимое разрешение.</w:t>
      </w:r>
    </w:p>
    <w:p w:rsidR="008E1616" w:rsidRDefault="008E1616">
      <w:pPr>
        <w:pStyle w:val="42"/>
        <w:tabs>
          <w:tab w:val="left" w:pos="1701"/>
        </w:tabs>
        <w:spacing w:before="0" w:after="0" w:line="360" w:lineRule="auto"/>
        <w:ind w:left="567" w:hanging="567"/>
        <w:rPr>
          <w:szCs w:val="28"/>
          <w:lang w:val="ru-RU"/>
        </w:rPr>
      </w:pPr>
      <w:r>
        <w:rPr>
          <w:lang w:val="ru-RU"/>
        </w:rPr>
        <w:t>Безопасность офисов, помещений и оборудования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разработать меры по защите офисов, помещения и оборудования и применять их.</w:t>
      </w:r>
    </w:p>
    <w:p w:rsidR="008E1616" w:rsidRDefault="008E1616">
      <w:pPr>
        <w:pStyle w:val="42"/>
        <w:tabs>
          <w:tab w:val="left" w:pos="1701"/>
        </w:tabs>
        <w:spacing w:before="0" w:after="0" w:line="360" w:lineRule="auto"/>
        <w:ind w:left="567" w:hanging="567"/>
        <w:rPr>
          <w:szCs w:val="28"/>
          <w:lang w:val="ru-RU"/>
        </w:rPr>
      </w:pPr>
      <w:r>
        <w:rPr>
          <w:lang w:val="ru-RU"/>
        </w:rPr>
        <w:t>Защита от внешних угроз и воздействий окружающей среды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защиты от разрушающих воздействий окружающей среды и внешних угроз, таких как пожары, землетрясения, наводнения, гражданские беспорядки и пр. следует разработать меры по защите и применять их.</w:t>
      </w:r>
    </w:p>
    <w:p w:rsidR="008E1616" w:rsidRDefault="008E1616">
      <w:pPr>
        <w:pStyle w:val="42"/>
        <w:tabs>
          <w:tab w:val="left" w:pos="1701"/>
        </w:tabs>
        <w:spacing w:before="0" w:after="0" w:line="360" w:lineRule="auto"/>
        <w:ind w:left="567" w:hanging="567"/>
        <w:rPr>
          <w:szCs w:val="28"/>
          <w:lang w:val="ru-RU"/>
        </w:rPr>
      </w:pPr>
      <w:r>
        <w:rPr>
          <w:lang w:val="ru-RU"/>
        </w:rPr>
        <w:t>Работа в зонах безопасности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работы на защищенных территориях следует разработать и применять защитные меры и инструкции.</w:t>
      </w:r>
    </w:p>
    <w:p w:rsidR="008E1616" w:rsidRDefault="008E1616">
      <w:pPr>
        <w:pStyle w:val="42"/>
        <w:tabs>
          <w:tab w:val="left" w:pos="1701"/>
        </w:tabs>
        <w:spacing w:before="0" w:after="0" w:line="360" w:lineRule="auto"/>
        <w:ind w:left="567" w:hanging="567"/>
        <w:rPr>
          <w:szCs w:val="28"/>
          <w:lang w:val="ru-RU"/>
        </w:rPr>
      </w:pPr>
      <w:r>
        <w:rPr>
          <w:lang w:val="ru-RU"/>
        </w:rPr>
        <w:t>Места общего доступа, площадки для погрузоразгрузочных работ</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Операционные залы, помещения, куда имеют доступ клиенты, площадки для погрузоразгрузочных работ должны находиться под контролем и по возможности должны быть отделены от средств обработки информации, чтобы избежать доступа посторонних.</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Требования к безопасности для таких территорий необходимо определить путем оценки рисков.</w:t>
      </w:r>
    </w:p>
    <w:p w:rsidR="008E1616" w:rsidRDefault="008E1616">
      <w:pPr>
        <w:pStyle w:val="361"/>
      </w:pPr>
      <w:r>
        <w:t>Безопасность оборудования</w:t>
      </w:r>
    </w:p>
    <w:p w:rsidR="008E1616" w:rsidRDefault="008E1616">
      <w:pPr>
        <w:pStyle w:val="42"/>
        <w:tabs>
          <w:tab w:val="left" w:pos="1701"/>
        </w:tabs>
        <w:spacing w:before="0" w:after="0" w:line="360" w:lineRule="auto"/>
        <w:ind w:left="567" w:hanging="567"/>
        <w:rPr>
          <w:szCs w:val="28"/>
          <w:lang w:val="ru-RU"/>
        </w:rPr>
      </w:pPr>
      <w:r>
        <w:rPr>
          <w:lang w:val="ru-RU"/>
        </w:rPr>
        <w:t>Расположение и защита оборудования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Оборудование должно быть расположено и защищено таким образом, чтобы снизить риски и опасности, связанные с окружающей средой и возможностью несанкционированного доступа.</w:t>
      </w:r>
    </w:p>
    <w:p w:rsidR="008E1616" w:rsidRDefault="008E1616">
      <w:pPr>
        <w:pStyle w:val="42"/>
        <w:tabs>
          <w:tab w:val="left" w:pos="1701"/>
        </w:tabs>
        <w:spacing w:before="0" w:after="0" w:line="360" w:lineRule="auto"/>
        <w:ind w:left="567" w:hanging="567"/>
        <w:rPr>
          <w:szCs w:val="28"/>
          <w:lang w:val="ru-RU"/>
        </w:rPr>
      </w:pPr>
      <w:r>
        <w:rPr>
          <w:lang w:val="ru-RU"/>
        </w:rPr>
        <w:t>Защита от сбоев электропитания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Следует применять меры для защиты оборудования от сбоев и других аномалий в системе электропитания.</w:t>
      </w:r>
    </w:p>
    <w:p w:rsidR="008E1616" w:rsidRDefault="008E1616">
      <w:pPr>
        <w:pStyle w:val="42"/>
        <w:tabs>
          <w:tab w:val="left" w:pos="1701"/>
        </w:tabs>
        <w:spacing w:before="0" w:after="0" w:line="360" w:lineRule="auto"/>
        <w:ind w:left="567" w:hanging="567"/>
        <w:rPr>
          <w:szCs w:val="28"/>
          <w:lang w:val="ru-RU"/>
        </w:rPr>
      </w:pPr>
      <w:r>
        <w:rPr>
          <w:lang w:val="ru-RU"/>
        </w:rPr>
        <w:lastRenderedPageBreak/>
        <w:t>Защита кабельной системы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Силовые и телекоммуникационные кабели, передающие данные или поддерживающие информационные сервисы, должны быть защищены от перехвата или повреждения.</w:t>
      </w:r>
    </w:p>
    <w:p w:rsidR="008E1616" w:rsidRDefault="008E1616">
      <w:pPr>
        <w:pStyle w:val="42"/>
        <w:tabs>
          <w:tab w:val="left" w:pos="1701"/>
        </w:tabs>
        <w:spacing w:before="0" w:after="0" w:line="360" w:lineRule="auto"/>
        <w:ind w:left="567" w:hanging="567"/>
        <w:rPr>
          <w:szCs w:val="28"/>
          <w:lang w:val="ru-RU"/>
        </w:rPr>
      </w:pPr>
      <w:r>
        <w:rPr>
          <w:lang w:val="ru-RU"/>
        </w:rPr>
        <w:t>Поддержка работоспособности оборудования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постоянной доступности и целостности оборудования следует проводить его регулярное профилактическое обслуживание.</w:t>
      </w:r>
    </w:p>
    <w:p w:rsidR="008E1616" w:rsidRDefault="008E1616">
      <w:pPr>
        <w:pStyle w:val="42"/>
        <w:tabs>
          <w:tab w:val="left" w:pos="1701"/>
        </w:tabs>
        <w:spacing w:before="0" w:after="0" w:line="360" w:lineRule="auto"/>
        <w:ind w:left="567" w:hanging="567"/>
        <w:rPr>
          <w:szCs w:val="28"/>
          <w:lang w:val="ru-RU"/>
        </w:rPr>
      </w:pPr>
      <w:r>
        <w:rPr>
          <w:lang w:val="ru-RU"/>
        </w:rPr>
        <w:t>Безопасность оборудования за пределами Банка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разработаны меры для защиты оборудования, находящегося за пределами Банка. Эти меры должны разрабатываться с учетом рисков удаленной работы.</w:t>
      </w:r>
    </w:p>
    <w:p w:rsidR="008E1616" w:rsidRDefault="008E1616">
      <w:pPr>
        <w:pStyle w:val="42"/>
        <w:tabs>
          <w:tab w:val="left" w:pos="1701"/>
        </w:tabs>
        <w:spacing w:before="0" w:after="0" w:line="360" w:lineRule="auto"/>
        <w:ind w:left="567" w:hanging="567"/>
        <w:rPr>
          <w:szCs w:val="28"/>
          <w:lang w:val="ru-RU"/>
        </w:rPr>
      </w:pPr>
      <w:r>
        <w:rPr>
          <w:lang w:val="ru-RU"/>
        </w:rPr>
        <w:t>Безопасность при высвобождении или повторном использовании оборудования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оборудование, содержащее устройства хранения информации, должно проверяться на отсутствие конфиденциальной информации и лицензионного ПО перед высвобождением или повторным использованием оборудования.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разработать процедуры, позволяющие надежно уничтожать информацию при высвобождении или перед повторным использованием оборудования.</w:t>
      </w:r>
    </w:p>
    <w:p w:rsidR="008E1616" w:rsidRDefault="008E1616">
      <w:pPr>
        <w:pStyle w:val="42"/>
        <w:tabs>
          <w:tab w:val="left" w:pos="1701"/>
        </w:tabs>
        <w:spacing w:before="0" w:after="0" w:line="360" w:lineRule="auto"/>
        <w:ind w:left="567" w:hanging="567"/>
        <w:rPr>
          <w:szCs w:val="28"/>
          <w:lang w:val="ru-RU"/>
        </w:rPr>
      </w:pPr>
      <w:r>
        <w:rPr>
          <w:lang w:val="ru-RU"/>
        </w:rPr>
        <w:t>Удаленное использование</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использования оборудования, информации или ПО за пределами Банка должна требоваться санкция руководства.</w:t>
      </w:r>
    </w:p>
    <w:p w:rsidR="008E1616" w:rsidRDefault="008E1616">
      <w:pPr>
        <w:pStyle w:val="21230"/>
      </w:pPr>
      <w:bookmarkStart w:id="23" w:name="__RefHeading___Toc222915961"/>
      <w:bookmarkEnd w:id="23"/>
      <w:r>
        <w:t>Обеспечение ИБ при эксплуатации</w:t>
      </w:r>
    </w:p>
    <w:p w:rsidR="008E1616" w:rsidRDefault="008E1616">
      <w:pPr>
        <w:pStyle w:val="361"/>
        <w:rPr>
          <w:szCs w:val="28"/>
        </w:rPr>
      </w:pPr>
      <w:r>
        <w:lastRenderedPageBreak/>
        <w:t>Процедуры эксплуатации и ответственность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разработаны процедуры управления и эксплуатации средств обработки информации для обеспечения правильной и безопасной эксплуатации.</w:t>
      </w:r>
    </w:p>
    <w:p w:rsidR="008E1616" w:rsidRDefault="008E1616">
      <w:pPr>
        <w:pStyle w:val="42"/>
        <w:tabs>
          <w:tab w:val="left" w:pos="1701"/>
        </w:tabs>
        <w:spacing w:before="0" w:after="0" w:line="360" w:lineRule="auto"/>
        <w:ind w:left="567" w:hanging="567"/>
        <w:rPr>
          <w:szCs w:val="28"/>
          <w:lang w:val="ru-RU"/>
        </w:rPr>
      </w:pPr>
      <w:r>
        <w:rPr>
          <w:lang w:val="ru-RU"/>
        </w:rPr>
        <w:t>Документированные правила работы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инструкции по эксплуатации, документировать и поддерживать их в актуальном состоянии. Пользователи, которым необходимы эти инструкции, должны иметь к ним доступ.</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Инструкции по эксплуатации являются официальными документами, утверждаемыми руководством Банка, изменения в них должны вноситься с санкции руководства.</w:t>
      </w:r>
    </w:p>
    <w:p w:rsidR="008E1616" w:rsidRDefault="008E1616">
      <w:pPr>
        <w:pStyle w:val="42"/>
        <w:tabs>
          <w:tab w:val="left" w:pos="1701"/>
        </w:tabs>
        <w:spacing w:before="0" w:after="0" w:line="360" w:lineRule="auto"/>
        <w:ind w:left="567" w:hanging="567"/>
        <w:rPr>
          <w:szCs w:val="28"/>
          <w:lang w:val="ru-RU"/>
        </w:rPr>
      </w:pPr>
      <w:r>
        <w:rPr>
          <w:lang w:val="ru-RU"/>
        </w:rPr>
        <w:t>Контроль внесения изменений в эксплуатацию</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Изменения в системах и средствах обработки информации необходимо контролировать.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разработать процедуру, обеспечивающую контроль внесения всех изменений в оборудование, программное обеспечение и процедуры. Внесение изменений следует регистрировать.</w:t>
      </w:r>
    </w:p>
    <w:p w:rsidR="008E1616" w:rsidRDefault="008E1616">
      <w:pPr>
        <w:pStyle w:val="42"/>
        <w:tabs>
          <w:tab w:val="left" w:pos="1701"/>
        </w:tabs>
        <w:spacing w:before="0" w:after="0" w:line="360" w:lineRule="auto"/>
        <w:ind w:left="567" w:hanging="567"/>
        <w:rPr>
          <w:szCs w:val="28"/>
          <w:lang w:val="ru-RU"/>
        </w:rPr>
      </w:pPr>
      <w:r>
        <w:rPr>
          <w:lang w:val="ru-RU"/>
        </w:rPr>
        <w:t>Разделение полномочий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Полномочия по управлению или выполнению определенных действий, либо области ответственности должны быть разделены, чтобы ограничить возможности для несанкционированного изменения или неправомерного использования информации или сервисов.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случае невозможности разделения полномочий следует применять другие меры, например, мониторинг деятельности, ведение аудиторских записей, наблюдение со стороны руководящего органа по ИБ.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Аудит безопасности должен быть независимым.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уменьшения вероятности возможного сговора следует применять защитные меры, обеспечивающие участие в действиях нескольких человек.</w:t>
      </w:r>
    </w:p>
    <w:p w:rsidR="008E1616" w:rsidRDefault="008E1616">
      <w:pPr>
        <w:pStyle w:val="42"/>
        <w:tabs>
          <w:tab w:val="left" w:pos="1701"/>
        </w:tabs>
        <w:spacing w:before="0" w:after="0" w:line="360" w:lineRule="auto"/>
        <w:ind w:left="567" w:hanging="567"/>
        <w:rPr>
          <w:szCs w:val="28"/>
          <w:lang w:val="ru-RU"/>
        </w:rPr>
      </w:pPr>
      <w:r>
        <w:rPr>
          <w:lang w:val="ru-RU"/>
        </w:rPr>
        <w:lastRenderedPageBreak/>
        <w:t>Разделение областей разработки, тестирования и эксплуатации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Области разработки, тестирования и эксплуатации должны быть разделены для снижения риска несанкционированного доступа или изменений в системах эксплуатации.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определить степень разделения областей разработки, тестирования и эксплуатации для предотвращения возможных проблем в эксплуатации и обеспечить ее принятием соответствующих мер.</w:t>
      </w:r>
    </w:p>
    <w:p w:rsidR="008E1616" w:rsidRDefault="008E1616">
      <w:pPr>
        <w:pStyle w:val="361"/>
        <w:rPr>
          <w:szCs w:val="28"/>
        </w:rPr>
      </w:pPr>
      <w:r>
        <w:t>Управление сервисами, предоставляемыми сторонними организациями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контролировать выполнение соглашений на предоставление услуг сторонними организациями для обеспечения уверенности в том, что качество и уровень безопасности предоставляемых сервисов соответствуют требованиям Банка.</w:t>
      </w:r>
    </w:p>
    <w:p w:rsidR="008E1616" w:rsidRDefault="008E1616">
      <w:pPr>
        <w:pStyle w:val="42"/>
        <w:tabs>
          <w:tab w:val="left" w:pos="1701"/>
        </w:tabs>
        <w:spacing w:before="0" w:after="0" w:line="360" w:lineRule="auto"/>
        <w:ind w:left="567" w:hanging="567"/>
        <w:rPr>
          <w:szCs w:val="28"/>
          <w:lang w:val="ru-RU"/>
        </w:rPr>
      </w:pPr>
      <w:r>
        <w:rPr>
          <w:lang w:val="ru-RU"/>
        </w:rPr>
        <w:t>Контроль предоставления сервисов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контролировать внедрение, выполнение и поддержку сторонними организациями средств защиты и уровней предоставляемых сервисов, включенных в соглашения о предоставлении услуг.</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того, необходимо контролировать поддержку сторонними организациями объема сервисов, достаточного для обеспечения непрерывности в соответствии с аварийными планами.</w:t>
      </w:r>
    </w:p>
    <w:p w:rsidR="008E1616" w:rsidRDefault="008E1616">
      <w:pPr>
        <w:pStyle w:val="42"/>
        <w:tabs>
          <w:tab w:val="left" w:pos="1701"/>
        </w:tabs>
        <w:spacing w:before="0" w:after="0" w:line="360" w:lineRule="auto"/>
        <w:ind w:left="567" w:hanging="567"/>
        <w:rPr>
          <w:szCs w:val="28"/>
          <w:lang w:val="ru-RU"/>
        </w:rPr>
      </w:pPr>
      <w:r>
        <w:rPr>
          <w:lang w:val="ru-RU"/>
        </w:rPr>
        <w:t>Мониторинг и оценка сервисов, предоставляемых сторонними организациями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регулярно проводить мониторинг и анализ сервисов, отчетов и регистрационных записей, предоставляемых сторонними организациями.</w:t>
      </w:r>
    </w:p>
    <w:p w:rsidR="008E1616" w:rsidRDefault="008E1616">
      <w:pPr>
        <w:pStyle w:val="42"/>
        <w:tabs>
          <w:tab w:val="left" w:pos="1701"/>
        </w:tabs>
        <w:spacing w:before="0" w:after="0" w:line="360" w:lineRule="auto"/>
        <w:ind w:left="567" w:hanging="567"/>
        <w:rPr>
          <w:szCs w:val="28"/>
          <w:lang w:val="ru-RU"/>
        </w:rPr>
      </w:pPr>
      <w:r>
        <w:rPr>
          <w:lang w:val="ru-RU"/>
        </w:rPr>
        <w:lastRenderedPageBreak/>
        <w:t>Контроль изменений в предоставляемых сторонними организациями сервисах</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Изменения в предоставлении сторонними организациями сервисов, включая поддержку и усовершенствование существующей СУИБ, необходимо контролировать. В случае существенных изменений, затрагивающих критичные системы и процессы, может потребоваться проведение оценки рисков.</w:t>
      </w:r>
    </w:p>
    <w:p w:rsidR="008E1616" w:rsidRDefault="008E1616">
      <w:pPr>
        <w:pStyle w:val="361"/>
        <w:rPr>
          <w:szCs w:val="28"/>
        </w:rPr>
      </w:pPr>
      <w:r>
        <w:t>Планирование и приемка систем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минимизации системных ошибок и обеспечения вычислительной мощности необходимо заранее планировать и формулировать требования по обеспечению необходимого объема и вычислительной мощности систем.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Прогнозирование требуемой вычислительной мощности необходимо для уменьшения риска перегрузки систем.</w:t>
      </w:r>
    </w:p>
    <w:p w:rsidR="008E1616" w:rsidRDefault="008E1616">
      <w:pPr>
        <w:pStyle w:val="42"/>
        <w:tabs>
          <w:tab w:val="left" w:pos="1701"/>
        </w:tabs>
        <w:spacing w:before="0" w:after="0" w:line="360" w:lineRule="auto"/>
        <w:ind w:left="567" w:hanging="567"/>
        <w:rPr>
          <w:szCs w:val="28"/>
          <w:lang w:val="ru-RU"/>
        </w:rPr>
      </w:pPr>
      <w:r>
        <w:rPr>
          <w:lang w:val="ru-RU"/>
        </w:rPr>
        <w:t>Управление мощностью</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требуемой производительности проектируемых систем необходимо контролировать использование ресурсов.</w:t>
      </w:r>
    </w:p>
    <w:p w:rsidR="008E1616" w:rsidRDefault="008E1616">
      <w:pPr>
        <w:pStyle w:val="42"/>
        <w:tabs>
          <w:tab w:val="left" w:pos="1701"/>
        </w:tabs>
        <w:spacing w:before="0" w:after="0" w:line="360" w:lineRule="auto"/>
        <w:ind w:left="567" w:hanging="567"/>
        <w:rPr>
          <w:szCs w:val="28"/>
          <w:lang w:val="ru-RU"/>
        </w:rPr>
      </w:pPr>
      <w:r>
        <w:rPr>
          <w:lang w:val="ru-RU"/>
        </w:rPr>
        <w:t>Приемка систем</w:t>
      </w:r>
    </w:p>
    <w:p w:rsidR="008E1616" w:rsidRPr="00415B67"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установить критерии приемки и разработать процедуру приемки для новых информационных систем, обновлений и новых версий. Перед приемкой система должна проходить соответствующее тестирование.</w:t>
      </w:r>
    </w:p>
    <w:p w:rsidR="008E1616" w:rsidRDefault="008E1616">
      <w:pPr>
        <w:pStyle w:val="361"/>
        <w:rPr>
          <w:szCs w:val="28"/>
        </w:rPr>
      </w:pPr>
      <w:r>
        <w:t>Защита от вредоносного программного обеспечения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предпринимать меры для защиты целостности информации и ПО от злонамеренного и несанкционированного изменения ПО.</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Пользователи должны быть осведомлены об угрозах вредоносного ПО. Должны быть внедрены защитные меры для предотвращения, обнаружения и удаления вредоносного ПО.</w:t>
      </w:r>
    </w:p>
    <w:p w:rsidR="008E1616" w:rsidRDefault="008E1616">
      <w:pPr>
        <w:pStyle w:val="42"/>
        <w:tabs>
          <w:tab w:val="left" w:pos="1701"/>
        </w:tabs>
        <w:spacing w:before="0" w:after="0" w:line="360" w:lineRule="auto"/>
        <w:ind w:left="567" w:hanging="567"/>
        <w:rPr>
          <w:szCs w:val="28"/>
          <w:lang w:val="ru-RU"/>
        </w:rPr>
      </w:pPr>
      <w:r>
        <w:rPr>
          <w:lang w:val="ru-RU"/>
        </w:rPr>
        <w:lastRenderedPageBreak/>
        <w:t>Защита от вредоносного ПО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внедрены меры предотвращения, обнаружения и восстановления для защиты от вредоносного ПО.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Кроме того, необходимо разработать процедуры информирования пользователей об угрозах вредоносного ПО.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Банке должны применяться только официально приобретенные средства защиты от вредоносного ПО. Установка и регулярное обновление средств защиты от вредоносного ПО на автоматизированных рабочих местах и серверах АБС должны осуществляться администраторами АБС.</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Установку обновлений программного обеспечения, используемого для защиты от вредоносного ПО, рекомендуется осуществлять в автоматическом режиме.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и введены в действие политика и инструкции по антивирусной защите, учитывающие особенности банковских технологических процессов. Особое внимание должно быть уделено антивирусной фильтрации трафика электронного почтового обмена.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Рекомендуется осуществлять построение эшелонированной централизованной системы защиты от вредоносного ПО, предусматривающей использование средств защиты различных производителей и их раздельную установку на рабочих станциях, почтовых серверах и межсетевых экранах.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ЭВМ и АБС не допускается присутствие и использование программного обеспечения и данных, не связанных с выполнением конкретных функций в банковских технологических процессах организации.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Устанавливаемое или изменяемое программное обеспечение должно быть предварительно проверено на отсутствие вредоносного ПО. После установки или изменения программного обеспечения должна быть выполнена проверка на наличие вредоносного ПО.</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 обнаружении вредоносного ПО необходимо принять меры по устранению последствий от его воздействия, проинформировать руководство и приостановить при необходимости работу (на период устранения последствий).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Отключение или </w:t>
      </w:r>
      <w:proofErr w:type="spellStart"/>
      <w:r>
        <w:rPr>
          <w:rFonts w:ascii="Times New Roman" w:hAnsi="Times New Roman" w:cs="Times New Roman"/>
          <w:sz w:val="28"/>
          <w:szCs w:val="28"/>
          <w:lang w:val="ru-RU"/>
        </w:rPr>
        <w:t>необновление</w:t>
      </w:r>
      <w:proofErr w:type="spellEnd"/>
      <w:r>
        <w:rPr>
          <w:rFonts w:ascii="Times New Roman" w:hAnsi="Times New Roman" w:cs="Times New Roman"/>
          <w:sz w:val="28"/>
          <w:szCs w:val="28"/>
          <w:lang w:val="ru-RU"/>
        </w:rPr>
        <w:t xml:space="preserve"> средств защиты от вредоносного ПО не допускается. Установка и обновление средств защиты от вредоносного ПО в Банке должны контролироваться представителями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Ответственность за выполнение требований политики и инструкций антивирусной защиты должна быть возложена на руководителя функционального подразделения организации, а обязанности по выполнению мер защиты должны быть возложены на каждого сотрудника организации, имеющего доступ к ЭВМ и/или АБС.</w:t>
      </w:r>
    </w:p>
    <w:p w:rsidR="008E1616" w:rsidRDefault="008E1616">
      <w:pPr>
        <w:pStyle w:val="42"/>
        <w:tabs>
          <w:tab w:val="left" w:pos="1701"/>
        </w:tabs>
        <w:spacing w:before="0" w:after="0" w:line="360" w:lineRule="auto"/>
        <w:ind w:left="567" w:hanging="567"/>
        <w:rPr>
          <w:szCs w:val="28"/>
          <w:lang w:val="ru-RU"/>
        </w:rPr>
      </w:pPr>
      <w:r>
        <w:rPr>
          <w:lang w:val="ru-RU"/>
        </w:rPr>
        <w:t>Защита при изменении ПО</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Изменение ПО должно быть санкционировано. Перед изменением ПО необходимо убедиться в том, что оно не содержит вредоносного кода.</w:t>
      </w:r>
    </w:p>
    <w:p w:rsidR="008E1616" w:rsidRDefault="008E1616">
      <w:pPr>
        <w:pStyle w:val="361"/>
        <w:rPr>
          <w:szCs w:val="28"/>
        </w:rPr>
      </w:pPr>
      <w:r>
        <w:t>Резервное копирование</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целостности и доступности информации и средств ее обработки необходимо разработать политику резервного копирования данных.</w:t>
      </w:r>
    </w:p>
    <w:p w:rsidR="008E1616" w:rsidRDefault="008E1616">
      <w:pPr>
        <w:pStyle w:val="42"/>
        <w:tabs>
          <w:tab w:val="left" w:pos="1701"/>
        </w:tabs>
        <w:spacing w:before="0" w:after="0" w:line="360" w:lineRule="auto"/>
        <w:ind w:left="567" w:hanging="567"/>
        <w:rPr>
          <w:szCs w:val="28"/>
          <w:lang w:val="ru-RU"/>
        </w:rPr>
      </w:pPr>
      <w:r>
        <w:rPr>
          <w:lang w:val="ru-RU"/>
        </w:rPr>
        <w:t>Резервное копирование информации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Резервные копии информации и ПО должны выполняться регулярно и тестироваться в соответствии с разработанной политикой резервного копирования.</w:t>
      </w:r>
    </w:p>
    <w:p w:rsidR="008E1616" w:rsidRDefault="008E1616">
      <w:pPr>
        <w:pStyle w:val="361"/>
        <w:rPr>
          <w:szCs w:val="28"/>
        </w:rPr>
      </w:pPr>
      <w:r>
        <w:t>Управление сетевой безопасностью</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безопасности передаваемой информации по вычислительным сетям необходимо разработать и внедрить соответствующие меры защиты.</w:t>
      </w:r>
    </w:p>
    <w:p w:rsidR="008E1616" w:rsidRDefault="008E1616">
      <w:pPr>
        <w:pStyle w:val="42"/>
        <w:tabs>
          <w:tab w:val="left" w:pos="1701"/>
        </w:tabs>
        <w:spacing w:before="0" w:after="0" w:line="360" w:lineRule="auto"/>
        <w:ind w:left="567" w:hanging="567"/>
        <w:rPr>
          <w:szCs w:val="28"/>
          <w:lang w:val="ru-RU"/>
        </w:rPr>
      </w:pPr>
      <w:r>
        <w:rPr>
          <w:lang w:val="ru-RU"/>
        </w:rPr>
        <w:lastRenderedPageBreak/>
        <w:t>Средства обеспечения сетевой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Вычислительные сети должны адекватно управляться и контролироваться для обеспечения защиты от угроз и поддержания защиты систем и приложений, использующих сети, а также защиты передаваемой по сети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Администраторы вычислительных сетей должны внедрить средства защиты сетей, гарантирующие безопасность информации в сетях и защиту сервисов от несанкционированного доступа.</w:t>
      </w:r>
    </w:p>
    <w:p w:rsidR="008E1616" w:rsidRDefault="008E1616">
      <w:pPr>
        <w:pStyle w:val="42"/>
        <w:tabs>
          <w:tab w:val="left" w:pos="1701"/>
        </w:tabs>
        <w:spacing w:before="0" w:after="0" w:line="360" w:lineRule="auto"/>
        <w:ind w:left="567" w:hanging="567"/>
        <w:rPr>
          <w:szCs w:val="28"/>
          <w:lang w:val="ru-RU"/>
        </w:rPr>
      </w:pPr>
      <w:r>
        <w:rPr>
          <w:lang w:val="ru-RU"/>
        </w:rPr>
        <w:t>Безопасность сетевых сервисов</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Мероприятия по защите, уровень сервисов и требования к управлению сетевыми сервисами должны быть определены и включены в соглашения, в зависимости от того, обеспечиваются ли эти сервисы соответствующими подразделениями Банка или предоставляются по договорам сторонними организациями.</w:t>
      </w:r>
    </w:p>
    <w:p w:rsidR="008E1616" w:rsidRDefault="008E1616">
      <w:pPr>
        <w:pStyle w:val="361"/>
        <w:rPr>
          <w:szCs w:val="28"/>
        </w:rPr>
      </w:pPr>
      <w:r>
        <w:t>Обращение с носителями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предотвращения несанкционированного разглашения, модификации или уничтожения активов и нарушения деятельности Банка необходимо контролировать и физически защищать носители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разработаны соответствующие правила для защиты документов, компьютерных носителей, входных и выходных данных и системной документации от несанкционированного разглашения, модификации или уничтожения.</w:t>
      </w:r>
    </w:p>
    <w:p w:rsidR="008E1616" w:rsidRDefault="008E1616">
      <w:pPr>
        <w:pStyle w:val="42"/>
        <w:tabs>
          <w:tab w:val="left" w:pos="1701"/>
        </w:tabs>
        <w:spacing w:before="0" w:after="0" w:line="360" w:lineRule="auto"/>
        <w:ind w:left="567" w:hanging="567"/>
        <w:rPr>
          <w:szCs w:val="28"/>
          <w:lang w:val="ru-RU"/>
        </w:rPr>
      </w:pPr>
      <w:r>
        <w:rPr>
          <w:lang w:val="ru-RU"/>
        </w:rPr>
        <w:t>Обращение со съемными компьютерными носителями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и документированы правила обращения со съемными компьютерными носителями.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пользователи, имеющие доступ к съемным компьютерным носителям, должны быть ознакомлены с этими правилами.</w:t>
      </w:r>
    </w:p>
    <w:p w:rsidR="008E1616" w:rsidRDefault="008E1616">
      <w:pPr>
        <w:pStyle w:val="42"/>
        <w:tabs>
          <w:tab w:val="left" w:pos="1701"/>
        </w:tabs>
        <w:spacing w:before="0" w:after="0" w:line="360" w:lineRule="auto"/>
        <w:ind w:left="567" w:hanging="567"/>
        <w:rPr>
          <w:szCs w:val="28"/>
          <w:lang w:val="ru-RU"/>
        </w:rPr>
      </w:pPr>
      <w:r>
        <w:rPr>
          <w:lang w:val="ru-RU"/>
        </w:rPr>
        <w:lastRenderedPageBreak/>
        <w:t>Уничтожение носителей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Носители, ставшие ненужными, следует утилизировать с соблюдением требований безопасности. Для этого необходимо разработать правила безопасной утилизации носителей.</w:t>
      </w:r>
    </w:p>
    <w:p w:rsidR="008E1616" w:rsidRDefault="008E1616">
      <w:pPr>
        <w:pStyle w:val="42"/>
        <w:tabs>
          <w:tab w:val="left" w:pos="1701"/>
        </w:tabs>
        <w:spacing w:before="0" w:after="0" w:line="360" w:lineRule="auto"/>
        <w:ind w:left="567" w:hanging="567"/>
        <w:rPr>
          <w:szCs w:val="28"/>
          <w:lang w:val="ru-RU"/>
        </w:rPr>
      </w:pPr>
      <w:r>
        <w:rPr>
          <w:lang w:val="ru-RU"/>
        </w:rPr>
        <w:t>Правила обращения с информацией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защиты информации от несанкционированного раскрытия или неправомерного использования необходимо разработать правила хранения информации и обращения с ней.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сотрудники, имеющие доступ к информации, должны быть ознакомлены с правилами хранения и обращения с информацией при приеме на работу.</w:t>
      </w:r>
    </w:p>
    <w:p w:rsidR="008E1616" w:rsidRDefault="008E1616">
      <w:pPr>
        <w:pStyle w:val="42"/>
        <w:tabs>
          <w:tab w:val="left" w:pos="1701"/>
        </w:tabs>
        <w:spacing w:before="0" w:after="0" w:line="360" w:lineRule="auto"/>
        <w:ind w:left="567" w:hanging="567"/>
        <w:rPr>
          <w:szCs w:val="28"/>
          <w:lang w:val="ru-RU"/>
        </w:rPr>
      </w:pPr>
      <w:r>
        <w:rPr>
          <w:lang w:val="ru-RU"/>
        </w:rPr>
        <w:t>Безопасность системной документации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Системная документация должна быть защищена от несанкционированного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разработать и соблюдать правила безопасного хранения системной документации.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Следует ограничить круг лиц, имеющих доступ к системной документации. Для доступа к ней должно требоваться разрешение владельца (ответственного лица) программы.</w:t>
      </w:r>
    </w:p>
    <w:p w:rsidR="008E1616" w:rsidRDefault="008E1616">
      <w:pPr>
        <w:pStyle w:val="361"/>
        <w:rPr>
          <w:szCs w:val="28"/>
        </w:rPr>
      </w:pPr>
      <w:r>
        <w:t>Обмен информацией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Обмен информацией и программным обеспечением между Банком и сторонними организациями должен контролироваться и соответствовать действующему законодательству.</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разработаны правила и стандарты для защиты информации и физических носителей, содержащих передаваемую информацию.</w:t>
      </w:r>
    </w:p>
    <w:p w:rsidR="008E1616" w:rsidRDefault="008E1616">
      <w:pPr>
        <w:pStyle w:val="42"/>
        <w:tabs>
          <w:tab w:val="left" w:pos="1701"/>
        </w:tabs>
        <w:spacing w:before="0" w:after="0" w:line="360" w:lineRule="auto"/>
        <w:ind w:left="567" w:hanging="567"/>
        <w:rPr>
          <w:szCs w:val="28"/>
          <w:lang w:val="ru-RU"/>
        </w:rPr>
      </w:pPr>
      <w:r>
        <w:rPr>
          <w:lang w:val="ru-RU"/>
        </w:rPr>
        <w:lastRenderedPageBreak/>
        <w:t>Правила обмена информацией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правила и защитные меры для защиты обмена информацией, учитывающие использование всех способов передачи.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Сотрудники, имеющие отношение к процессам обмена информацией, должны быть ознакомлены с этими правилами.</w:t>
      </w:r>
    </w:p>
    <w:p w:rsidR="008E1616" w:rsidRDefault="008E1616">
      <w:pPr>
        <w:pStyle w:val="42"/>
        <w:tabs>
          <w:tab w:val="left" w:pos="1701"/>
        </w:tabs>
        <w:spacing w:before="0" w:after="0" w:line="360" w:lineRule="auto"/>
        <w:ind w:left="567" w:hanging="567"/>
        <w:rPr>
          <w:szCs w:val="28"/>
          <w:lang w:val="ru-RU"/>
        </w:rPr>
      </w:pPr>
      <w:r>
        <w:rPr>
          <w:lang w:val="ru-RU"/>
        </w:rPr>
        <w:t>Соглашения об обмене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обмена информацией и программным обеспечением между Банком и сторонними организациями (в физическом и электронном виде) должны быть разработаны соглашения.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Соглашения об обмене информацией должны содержать ссылки на правила и стандарты, разработанные для защиты процесса обмена информацией.</w:t>
      </w:r>
    </w:p>
    <w:p w:rsidR="008E1616" w:rsidRDefault="008E1616">
      <w:pPr>
        <w:pStyle w:val="42"/>
        <w:tabs>
          <w:tab w:val="left" w:pos="1701"/>
        </w:tabs>
        <w:spacing w:before="0" w:after="0" w:line="360" w:lineRule="auto"/>
        <w:ind w:left="567" w:hanging="567"/>
        <w:rPr>
          <w:szCs w:val="28"/>
          <w:lang w:val="ru-RU"/>
        </w:rPr>
      </w:pPr>
      <w:r>
        <w:rPr>
          <w:lang w:val="ru-RU"/>
        </w:rPr>
        <w:t>Обеспечение безопасности носителей при передаче</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Носители, содержащие информацию, должны быть защищены при передаче от несанкционированного доступа, неправомерного использования или повреждения во время транспортировки.</w:t>
      </w:r>
    </w:p>
    <w:p w:rsidR="008E1616" w:rsidRDefault="008E1616">
      <w:pPr>
        <w:pStyle w:val="42"/>
        <w:tabs>
          <w:tab w:val="left" w:pos="1701"/>
        </w:tabs>
        <w:spacing w:before="0" w:after="0" w:line="360" w:lineRule="auto"/>
        <w:ind w:left="567" w:hanging="567"/>
        <w:rPr>
          <w:szCs w:val="28"/>
          <w:lang w:val="ru-RU"/>
        </w:rPr>
      </w:pPr>
      <w:r>
        <w:rPr>
          <w:lang w:val="ru-RU"/>
        </w:rPr>
        <w:t>Безопасность при обмене электронными сообщениями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передаваемая в электронных сообщениях, должна быть защищена соответствующим образом. Средства и методы защиты должны быть описаны в частных политиках использования соответствующих подсистем обмена электронными сообщениями.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Меры по защите информации, передаваемой в электронных сообщениях, должны разрабатываться с учетом рисков.</w:t>
      </w:r>
    </w:p>
    <w:p w:rsidR="008E1616" w:rsidRDefault="008E1616">
      <w:pPr>
        <w:pStyle w:val="42"/>
        <w:tabs>
          <w:tab w:val="left" w:pos="1701"/>
        </w:tabs>
        <w:spacing w:before="0" w:after="0" w:line="360" w:lineRule="auto"/>
        <w:ind w:left="567" w:hanging="567"/>
        <w:rPr>
          <w:szCs w:val="28"/>
          <w:lang w:val="ru-RU"/>
        </w:rPr>
      </w:pPr>
      <w:r>
        <w:rPr>
          <w:lang w:val="ru-RU"/>
        </w:rPr>
        <w:t>Безопасность электронных офисных систем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 электронным офисным системам относят системы электронного документооборота и автоматизации делопроизводства, системы автоматизации бумажных и электронных архивов, системы автоматизации кадрового учета и документооборота и другие.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Должны быть разработаны и внедрены правила и процедуры для обеспечения защиты информации, используемой в электронных офисных системах.</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разработке защитных мер необходимо учитывать известные угрозы и уязвимости, связанные с использованием таких систем.</w:t>
      </w:r>
    </w:p>
    <w:p w:rsidR="008E1616" w:rsidRDefault="008E1616">
      <w:pPr>
        <w:pStyle w:val="361"/>
        <w:rPr>
          <w:szCs w:val="28"/>
        </w:rPr>
      </w:pPr>
      <w:r>
        <w:t xml:space="preserve"> Безопасность систем электронной коммерции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безопасности систем электронной коммерции и безопасного их использования следует выработать решения по их защите. Также необходимо принять решения по обеспечению целостности и доступности информации, опубликованной в общедоступных системах.</w:t>
      </w:r>
    </w:p>
    <w:p w:rsidR="008E1616" w:rsidRDefault="008E1616">
      <w:pPr>
        <w:pStyle w:val="42"/>
        <w:tabs>
          <w:tab w:val="left" w:pos="1701"/>
        </w:tabs>
        <w:spacing w:before="0" w:after="0" w:line="360" w:lineRule="auto"/>
        <w:ind w:left="567" w:hanging="567"/>
        <w:rPr>
          <w:szCs w:val="28"/>
          <w:lang w:val="ru-RU"/>
        </w:rPr>
      </w:pPr>
      <w:r>
        <w:rPr>
          <w:lang w:val="ru-RU"/>
        </w:rPr>
        <w:t>Безопасность систем электронной коммерции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Информация, используемая в системах электронной коммерции и передаваемая через общедоступные сети, должна быть защищена от мошеннической деятельности, раскрытия или модификации.</w:t>
      </w:r>
    </w:p>
    <w:p w:rsidR="008E1616" w:rsidRDefault="008E1616">
      <w:pPr>
        <w:pStyle w:val="42"/>
        <w:tabs>
          <w:tab w:val="left" w:pos="1701"/>
        </w:tabs>
        <w:spacing w:before="0" w:after="0" w:line="360" w:lineRule="auto"/>
        <w:ind w:left="567" w:hanging="567"/>
        <w:rPr>
          <w:szCs w:val="28"/>
          <w:lang w:val="ru-RU"/>
        </w:rPr>
      </w:pPr>
      <w:r>
        <w:rPr>
          <w:lang w:val="ru-RU"/>
        </w:rPr>
        <w:t>Онлайновые транзакции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Информацию, используемую в онлайновых транзакциях, необходимо защищать для предотвращения незавершенных передач, ошибочной передачи, несанкционированной модификации сообщений, несанкционированного разглашения и несанкционированного дублирования.</w:t>
      </w:r>
    </w:p>
    <w:p w:rsidR="008E1616" w:rsidRDefault="008E1616">
      <w:pPr>
        <w:pStyle w:val="42"/>
        <w:tabs>
          <w:tab w:val="left" w:pos="1701"/>
        </w:tabs>
        <w:spacing w:before="0" w:after="0" w:line="360" w:lineRule="auto"/>
        <w:ind w:left="567" w:hanging="567"/>
        <w:rPr>
          <w:szCs w:val="28"/>
          <w:lang w:val="ru-RU"/>
        </w:rPr>
      </w:pPr>
      <w:r>
        <w:rPr>
          <w:lang w:val="ru-RU"/>
        </w:rPr>
        <w:t>Безопасность общедоступных систем</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предпринимать меры для защиты целостности информации, опубликованной в общедоступных системах, чтобы предотвратить несанкционированные изменения, которые могут повредить репутации Банка.</w:t>
      </w:r>
    </w:p>
    <w:p w:rsidR="008E1616" w:rsidRDefault="008E1616">
      <w:pPr>
        <w:pStyle w:val="361"/>
        <w:rPr>
          <w:szCs w:val="28"/>
        </w:rPr>
      </w:pPr>
      <w:r>
        <w:lastRenderedPageBreak/>
        <w:t>Обеспечение информационной безопасности при использовании ресурсов сети Интернет</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Ресурсы сети Интернет в Банке могут использоваться для ведения дистанционного банковского обслуживания, получения и распространения информации, связанной с банковской деятельностью (путем создания </w:t>
      </w:r>
      <w:proofErr w:type="spellStart"/>
      <w:r>
        <w:rPr>
          <w:rFonts w:ascii="Times New Roman" w:hAnsi="Times New Roman" w:cs="Times New Roman"/>
          <w:sz w:val="28"/>
          <w:szCs w:val="28"/>
          <w:lang w:val="ru-RU"/>
        </w:rPr>
        <w:t>web</w:t>
      </w:r>
      <w:proofErr w:type="spellEnd"/>
      <w:r>
        <w:rPr>
          <w:rFonts w:ascii="Times New Roman" w:hAnsi="Times New Roman" w:cs="Times New Roman"/>
          <w:sz w:val="28"/>
          <w:szCs w:val="28"/>
          <w:lang w:val="ru-RU"/>
        </w:rPr>
        <w:t xml:space="preserve"> сайтов), информационно-аналитической работы в интересах организации, обмена почтовыми сообщениями исключительно с внешними организациями, а также ведения собственной хозяйственной деятельности.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Иное использование ресурсов сети Интернет, решение о котором не принято руководством организации в установленном порядке, должно рассматриваться как нарушение ИБ. </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осуществлении дистанционного банковского обслуживания клиентов, в связи с повышенными рисками информационной безопасности при взаимодействии с сетью Интернет обязательно должны применяться соответствующие средства защиты информации (межсетевые экраны, антивирусные средства, средства криптографической защиты информации (СКЗИ) и пр.), обеспечивающие прием и передачу информации только в установленном формате и только для конкретной технологии. Не рекомендуется подключать к внутренним сетям ЭВМ, с помощью которых осуществляется взаимодействие с сетью Интернет. Почтовый обмен через сеть Интернет должен осуществляться с использованием защитных мер.</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Требования к обеспечению информационной безопасности при использовании ресурсов Интернет должны детализироваться в частной политике использования ресурсов сети Интернет.</w:t>
      </w:r>
    </w:p>
    <w:p w:rsidR="008E1616" w:rsidRDefault="008E1616">
      <w:pPr>
        <w:pStyle w:val="361"/>
        <w:rPr>
          <w:szCs w:val="28"/>
        </w:rPr>
      </w:pPr>
      <w:r>
        <w:lastRenderedPageBreak/>
        <w:t>Мониторинг</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обнаружения несанкционированной деятельности по обработке информации необходимо осуществлять мониторинг работы систем и регистрировать инциденты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Чтобы убедиться в том, что проблемы в ИС были выявлены, следует вести рабочие журналы систем и регистрировать ошибки.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Деятельность по мониторингу и регистрации событий должна осуществляться в соответствии с действующим законодательством.</w:t>
      </w:r>
    </w:p>
    <w:p w:rsidR="008E1616" w:rsidRDefault="008E1616">
      <w:pPr>
        <w:pStyle w:val="42"/>
        <w:tabs>
          <w:tab w:val="left" w:pos="1701"/>
        </w:tabs>
        <w:spacing w:before="0" w:after="0" w:line="360" w:lineRule="auto"/>
        <w:ind w:left="567" w:hanging="567"/>
        <w:rPr>
          <w:szCs w:val="28"/>
          <w:lang w:val="ru-RU"/>
        </w:rPr>
      </w:pPr>
      <w:r>
        <w:rPr>
          <w:lang w:val="ru-RU"/>
        </w:rPr>
        <w:t>Журналы аудита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вести и сохранять в течение определенного периода журналы аудита деятельности пользователей, нештатных ситуаций и инцидентов информационной безопасности для использования в расследованиях и мониторинге контроля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Журналы аудита могут содержать конфиденциальные персональные данные, поэтому должны быть предприняты меры для сохранения их конфиденциальности.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Администраторы не должны иметь возможности удалять или редактировать журналы собственной деятельности.</w:t>
      </w:r>
    </w:p>
    <w:p w:rsidR="008E1616" w:rsidRDefault="008E1616">
      <w:pPr>
        <w:pStyle w:val="42"/>
        <w:tabs>
          <w:tab w:val="left" w:pos="1701"/>
        </w:tabs>
        <w:spacing w:before="0" w:after="0" w:line="360" w:lineRule="auto"/>
        <w:ind w:left="567" w:hanging="567"/>
        <w:rPr>
          <w:szCs w:val="28"/>
          <w:lang w:val="ru-RU"/>
        </w:rPr>
      </w:pPr>
      <w:r>
        <w:rPr>
          <w:lang w:val="ru-RU"/>
        </w:rPr>
        <w:t>Мониторинг использования систем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процедуры мониторинга использования средств обработки информации. Результаты выполнения процедур мониторинга следует регулярно анализировать.</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определения параметров систем, подлежащих мониторингу, следует выполнить оценку рисков.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Процедуры мониторинга следует использовать с гарантией для выполнения пользователями только санкционированных действий в системах.</w:t>
      </w:r>
    </w:p>
    <w:p w:rsidR="008E1616" w:rsidRDefault="008E1616">
      <w:pPr>
        <w:pStyle w:val="42"/>
        <w:tabs>
          <w:tab w:val="left" w:pos="1701"/>
        </w:tabs>
        <w:spacing w:before="0" w:after="0" w:line="360" w:lineRule="auto"/>
        <w:ind w:left="567" w:hanging="567"/>
        <w:rPr>
          <w:szCs w:val="28"/>
          <w:lang w:val="ru-RU"/>
        </w:rPr>
      </w:pPr>
      <w:r>
        <w:rPr>
          <w:lang w:val="ru-RU"/>
        </w:rPr>
        <w:lastRenderedPageBreak/>
        <w:t>Защита регистрационной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Средства </w:t>
      </w:r>
      <w:proofErr w:type="spellStart"/>
      <w:r>
        <w:rPr>
          <w:rFonts w:ascii="Times New Roman" w:hAnsi="Times New Roman" w:cs="Times New Roman"/>
          <w:sz w:val="28"/>
          <w:szCs w:val="28"/>
          <w:lang w:val="ru-RU"/>
        </w:rPr>
        <w:t>журналирования</w:t>
      </w:r>
      <w:proofErr w:type="spellEnd"/>
      <w:r>
        <w:rPr>
          <w:rFonts w:ascii="Times New Roman" w:hAnsi="Times New Roman" w:cs="Times New Roman"/>
          <w:sz w:val="28"/>
          <w:szCs w:val="28"/>
          <w:lang w:val="ru-RU"/>
        </w:rPr>
        <w:t xml:space="preserve"> и регистрационная информация должны быть защищены от неправомерных действий и несанкционированного доступа.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выявления инцидентов ИБ следует использовать средства, позволяющие выбирать из журналов большого объема только события, имеющие отношение к ИБ.</w:t>
      </w:r>
    </w:p>
    <w:p w:rsidR="008E1616" w:rsidRDefault="008E1616">
      <w:pPr>
        <w:pStyle w:val="42"/>
        <w:tabs>
          <w:tab w:val="left" w:pos="1701"/>
        </w:tabs>
        <w:spacing w:before="0" w:after="0" w:line="360" w:lineRule="auto"/>
        <w:ind w:left="567" w:hanging="567"/>
        <w:rPr>
          <w:szCs w:val="28"/>
          <w:lang w:val="ru-RU"/>
        </w:rPr>
      </w:pPr>
      <w:r>
        <w:rPr>
          <w:lang w:val="ru-RU"/>
        </w:rPr>
        <w:t>Журналы действий пользователей и администраторов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Деятельность администраторов и пользователей систем должна регистрироваться.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Журналы действий пользователей и администраторов систем должны регулярно анализироваться.</w:t>
      </w:r>
    </w:p>
    <w:p w:rsidR="008E1616" w:rsidRDefault="008E1616">
      <w:pPr>
        <w:pStyle w:val="42"/>
        <w:tabs>
          <w:tab w:val="left" w:pos="1701"/>
        </w:tabs>
        <w:spacing w:before="0" w:after="0" w:line="360" w:lineRule="auto"/>
        <w:ind w:left="567" w:hanging="567"/>
        <w:rPr>
          <w:szCs w:val="28"/>
          <w:lang w:val="ru-RU"/>
        </w:rPr>
      </w:pPr>
      <w:r>
        <w:rPr>
          <w:lang w:val="ru-RU"/>
        </w:rPr>
        <w:t>Регистрация ошибок</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об ошибках должна регистрироваться, анализироваться, и по результатам анализа должны предприниматься соответствующие действия.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Регистрация информации об ошибках и сбоях в работе систем может ухудшать производительность систем, поэтому следует по результатам оценки рисков принять решение о степени детализации этих данных.</w:t>
      </w:r>
    </w:p>
    <w:p w:rsidR="008E1616" w:rsidRDefault="008E1616">
      <w:pPr>
        <w:pStyle w:val="42"/>
        <w:tabs>
          <w:tab w:val="left" w:pos="1701"/>
        </w:tabs>
        <w:spacing w:before="0" w:after="0" w:line="360" w:lineRule="auto"/>
        <w:ind w:left="567" w:hanging="567"/>
        <w:rPr>
          <w:szCs w:val="28"/>
          <w:lang w:val="ru-RU"/>
        </w:rPr>
      </w:pPr>
      <w:r>
        <w:rPr>
          <w:lang w:val="ru-RU"/>
        </w:rPr>
        <w:t>Синхронизация системных часов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точности записей в контрольных журналах, которые могут потребоваться для расследований или в качестве улик при уголовном или административном преследовании, необходимо синхронизировать системные часы с согласованным источником точного времени.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tabs>
          <w:tab w:val="left" w:pos="1560"/>
        </w:tabs>
        <w:spacing w:line="360" w:lineRule="auto"/>
        <w:ind w:firstLine="567"/>
        <w:jc w:val="both"/>
        <w:rPr>
          <w:rFonts w:ascii="Times New Roman" w:hAnsi="Times New Roman" w:cs="Times New Roman"/>
          <w:sz w:val="28"/>
          <w:szCs w:val="28"/>
          <w:lang w:val="ru-RU"/>
        </w:rPr>
      </w:pPr>
    </w:p>
    <w:p w:rsidR="008E1616" w:rsidRDefault="008E1616">
      <w:pPr>
        <w:pStyle w:val="21230"/>
      </w:pPr>
      <w:bookmarkStart w:id="24" w:name="__RefHeading___Toc222915962"/>
      <w:bookmarkEnd w:id="24"/>
      <w:r>
        <w:t>Контроль доступа</w:t>
      </w:r>
    </w:p>
    <w:p w:rsidR="008E1616" w:rsidRDefault="008E1616">
      <w:pPr>
        <w:pStyle w:val="361"/>
        <w:rPr>
          <w:szCs w:val="28"/>
        </w:rPr>
      </w:pPr>
      <w:r>
        <w:lastRenderedPageBreak/>
        <w:t>Требования к контролю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информации и средствам ее обработки должен контролироваться в соответствии с бизнес-требованиями и требованиями безопасности.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Правила контроля доступа должны учитывать правила распространения информации в Банке.</w:t>
      </w:r>
    </w:p>
    <w:p w:rsidR="008E1616" w:rsidRDefault="008E1616">
      <w:pPr>
        <w:pStyle w:val="42"/>
        <w:tabs>
          <w:tab w:val="left" w:pos="1701"/>
        </w:tabs>
        <w:spacing w:before="0" w:after="0" w:line="360" w:lineRule="auto"/>
        <w:ind w:left="567" w:hanging="567"/>
        <w:rPr>
          <w:szCs w:val="28"/>
          <w:lang w:val="ru-RU"/>
        </w:rPr>
      </w:pPr>
      <w:r>
        <w:rPr>
          <w:lang w:val="ru-RU"/>
        </w:rPr>
        <w:t>Политика контроля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Политика контроля доступа должна быть разработана и документирована на основе бизнес -требований и требований безопасности доступа.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четко определить правила контроля доступа и права каждого пользователя или группы пользователей.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поддержки правил контроля доступа должны быть разработаны соответствующие процедуры и назначена персональная ответственность.</w:t>
      </w:r>
    </w:p>
    <w:p w:rsidR="008E1616" w:rsidRDefault="008E1616">
      <w:pPr>
        <w:pStyle w:val="361"/>
        <w:rPr>
          <w:szCs w:val="28"/>
        </w:rPr>
      </w:pPr>
      <w:r>
        <w:t>Управление доступом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санкционированного доступа пользователей и предотвращения несанкционированного должны быть разработаны процедуры контроля распределения прав пользователей к автоматизированным системам и сервисам.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Процедуры должны охватывать все стадии жизненного цикла прав доступа пользователя, начиная от регистрации новых пользователей и заканчивая удалением прав доступа пользователей, которым больше не требуется доступ к ИС или сервисам.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Пользователи, имеющие привилегии в системах, должны находиться под особым контролем.</w:t>
      </w:r>
    </w:p>
    <w:p w:rsidR="008E1616" w:rsidRDefault="008E1616">
      <w:pPr>
        <w:pStyle w:val="42"/>
        <w:tabs>
          <w:tab w:val="left" w:pos="1701"/>
        </w:tabs>
        <w:spacing w:before="0" w:after="0" w:line="360" w:lineRule="auto"/>
        <w:ind w:left="567" w:hanging="567"/>
        <w:rPr>
          <w:szCs w:val="28"/>
          <w:lang w:val="ru-RU"/>
        </w:rPr>
      </w:pPr>
      <w:r>
        <w:rPr>
          <w:lang w:val="ru-RU"/>
        </w:rPr>
        <w:lastRenderedPageBreak/>
        <w:t>Регистрация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официальную процедуру регистрации и удаления регистрационных данных пользователей, которая будет использоваться для предоставления и доступа ко всем автоматизированным системам и сервисам.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упрощения предоставления прав пользователям следует разработать профили, включающие в себя набор прав доступа для выполнения каждой роли, основанной на бизнес-требованиях.</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трудовые договоры следует включить описание мер, которые последуют в случае попытки сотрудника получить несанкционированный доступ к ИС или сервисам.</w:t>
      </w:r>
    </w:p>
    <w:p w:rsidR="008E1616" w:rsidRDefault="008E1616">
      <w:pPr>
        <w:pStyle w:val="42"/>
        <w:tabs>
          <w:tab w:val="left" w:pos="1701"/>
        </w:tabs>
        <w:spacing w:before="0" w:after="0" w:line="360" w:lineRule="auto"/>
        <w:ind w:left="567" w:hanging="567"/>
        <w:rPr>
          <w:szCs w:val="28"/>
          <w:lang w:val="ru-RU"/>
        </w:rPr>
      </w:pPr>
      <w:r>
        <w:rPr>
          <w:lang w:val="ru-RU"/>
        </w:rPr>
        <w:t>Управление привилегиями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Предоставление и использование привилегированных прав доступа должно ограничиваться и контролироваться.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предотвращения несанкционированного доступа к системам следует разработать процедуру предоставления привилегированных прав доступа.</w:t>
      </w:r>
    </w:p>
    <w:p w:rsidR="008E1616" w:rsidRDefault="008E1616">
      <w:pPr>
        <w:pStyle w:val="42"/>
        <w:tabs>
          <w:tab w:val="left" w:pos="1701"/>
        </w:tabs>
        <w:spacing w:before="0" w:after="0" w:line="360" w:lineRule="auto"/>
        <w:ind w:left="567" w:hanging="567"/>
        <w:rPr>
          <w:szCs w:val="28"/>
          <w:lang w:val="ru-RU"/>
        </w:rPr>
      </w:pPr>
      <w:r>
        <w:rPr>
          <w:lang w:val="ru-RU"/>
        </w:rPr>
        <w:t>Управление паролями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Должен быть разработан процесс предоставления и управления паролями пользователей.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Следует разработать правила выбора, изменения и хранения паролей пользователями и ознакомить с ними пользователей перед предоставлением им доступа к системам или сервисам.</w:t>
      </w:r>
    </w:p>
    <w:p w:rsidR="008E1616" w:rsidRDefault="008E1616">
      <w:pPr>
        <w:pStyle w:val="42"/>
        <w:tabs>
          <w:tab w:val="left" w:pos="1701"/>
        </w:tabs>
        <w:spacing w:before="0" w:after="0" w:line="360" w:lineRule="auto"/>
        <w:ind w:left="567" w:hanging="567"/>
        <w:rPr>
          <w:szCs w:val="28"/>
          <w:lang w:val="ru-RU"/>
        </w:rPr>
      </w:pPr>
      <w:r>
        <w:rPr>
          <w:lang w:val="ru-RU"/>
        </w:rPr>
        <w:t>Проверка прав доступа пользователей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эффективного контроля доступа к системам и сервисам следует разработать процесс проверки прав доступа пользователей и выполнять его через определенные интервалы времени.</w:t>
      </w:r>
    </w:p>
    <w:p w:rsidR="008E1616" w:rsidRDefault="008E1616">
      <w:pPr>
        <w:pStyle w:val="361"/>
        <w:rPr>
          <w:szCs w:val="28"/>
        </w:rPr>
      </w:pPr>
      <w:r>
        <w:lastRenderedPageBreak/>
        <w:t>Обязанности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эффективной поддержки безопасности и предотвращения несанкционированного доступа, компрометации и хищения информации и средств ее обработки необходимо сотрудничество авторизованных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должны быть поставлены в известность о своих обязанностях по поддержке эффективных мер контроля доступа, в частности, о правилах использования паролей и защите пользовательского оборудования.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уменьшения риска несанкционированного доступа или повреждения информации на любых носителях или средств ее обработки следует применять правила "чистого стола" и "чистого экрана" (раздел 4.7.3.3).</w:t>
      </w:r>
    </w:p>
    <w:p w:rsidR="008E1616" w:rsidRDefault="008E1616">
      <w:pPr>
        <w:pStyle w:val="42"/>
        <w:tabs>
          <w:tab w:val="left" w:pos="1701"/>
        </w:tabs>
        <w:spacing w:before="0" w:after="0" w:line="360" w:lineRule="auto"/>
        <w:ind w:left="567" w:hanging="567"/>
        <w:rPr>
          <w:szCs w:val="28"/>
          <w:lang w:val="ru-RU"/>
        </w:rPr>
      </w:pPr>
      <w:r>
        <w:rPr>
          <w:lang w:val="ru-RU"/>
        </w:rPr>
        <w:t>Использование паролей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и использовании паролей пользователи должны применять надежные методы.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случае необходимости предоставления пользователю доступа к нескольким сервисам или системам, он может использовать один и тот же надежный пароль для всех сервисов, обеспечивающих необходимый уровень защиты при хранении пароля.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Правила обеспечения безопасности при выборе и использовании паролей должны быть сформулированы в виде парольной политики.</w:t>
      </w:r>
    </w:p>
    <w:p w:rsidR="008E1616" w:rsidRDefault="008E1616">
      <w:pPr>
        <w:pStyle w:val="42"/>
        <w:tabs>
          <w:tab w:val="left" w:pos="1701"/>
        </w:tabs>
        <w:spacing w:before="0" w:after="0" w:line="360" w:lineRule="auto"/>
        <w:ind w:left="567" w:hanging="567"/>
        <w:rPr>
          <w:szCs w:val="28"/>
          <w:lang w:val="ru-RU"/>
        </w:rPr>
      </w:pPr>
      <w:r>
        <w:rPr>
          <w:lang w:val="ru-RU"/>
        </w:rPr>
        <w:t>Оборудование, остающееся без присмотра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должны обеспечивать необходимую защиту оборудования, остающегося без присмотра.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пользователи должны быть осведомлены о требованиях безопасности и правилах защиты остающегося без присмотра оборудования, а также о своих обязанностях по обеспечению этой защиты.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lastRenderedPageBreak/>
        <w:t>Оборудование, установленное на пользовательских территориях, например, рабочие станции и файловые серверы, могут потребовать особой защиты от несанкционированного доступа в том случае, если они останутся без присмотра на длительный срок.</w:t>
      </w:r>
    </w:p>
    <w:p w:rsidR="008E1616" w:rsidRDefault="008E1616">
      <w:pPr>
        <w:pStyle w:val="42"/>
        <w:tabs>
          <w:tab w:val="left" w:pos="1701"/>
        </w:tabs>
        <w:spacing w:before="0" w:after="0" w:line="360" w:lineRule="auto"/>
        <w:ind w:left="567" w:hanging="567"/>
        <w:rPr>
          <w:szCs w:val="28"/>
          <w:lang w:val="ru-RU"/>
        </w:rPr>
      </w:pPr>
      <w:r>
        <w:rPr>
          <w:lang w:val="ru-RU"/>
        </w:rPr>
        <w:t>Политика "чистого стола" и "чистого экрана"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применяться политика очистки стола от бумажных и компьютерных носителей и политика очистки экрана для средств обработки информации.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Политика "чистого стола" и "чистого экрана" должна применяться с учетом категории информации в соответствии с требованиями законодательства и договорных обязательств. Требования политики формулируются в правилах внутреннего трудового распорядка, с которыми должен ознакомиться каждый новый сотрудник, принимаемый на работу, а также в частной политике по стандартизации рабочих мест.</w:t>
      </w:r>
    </w:p>
    <w:p w:rsidR="008E1616" w:rsidRDefault="008E1616">
      <w:pPr>
        <w:pStyle w:val="361"/>
        <w:rPr>
          <w:szCs w:val="28"/>
        </w:rPr>
      </w:pPr>
      <w:r>
        <w:t xml:space="preserve"> Контроль доступа к вычислительной сети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предотвращения несанкционированного доступа к сетевым сервисам доступ к внутренним и внешним сетевым сервисам должен контролироваться.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предотвращения нарушения пользователями безопасности использования сетей и сетевых сервисов следует применять следующие меры:</w:t>
      </w:r>
    </w:p>
    <w:p w:rsidR="008E1616" w:rsidRDefault="008E1616">
      <w:pPr>
        <w:numPr>
          <w:ilvl w:val="0"/>
          <w:numId w:val="12"/>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Использовать соответствующие интерфейсы между сетями Банка, сетями сторонних организаций и общедоступными сетями.</w:t>
      </w:r>
    </w:p>
    <w:p w:rsidR="008E1616" w:rsidRDefault="008E1616">
      <w:pPr>
        <w:numPr>
          <w:ilvl w:val="0"/>
          <w:numId w:val="12"/>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Использовать соответствующие механизмы аутентификации для пользователей и оборудования.</w:t>
      </w:r>
    </w:p>
    <w:p w:rsidR="008E1616" w:rsidRDefault="008E1616">
      <w:pPr>
        <w:numPr>
          <w:ilvl w:val="0"/>
          <w:numId w:val="12"/>
        </w:numPr>
        <w:tabs>
          <w:tab w:val="left" w:pos="1701"/>
        </w:tabs>
        <w:spacing w:line="360" w:lineRule="auto"/>
        <w:ind w:left="1134" w:firstLine="0"/>
        <w:jc w:val="both"/>
        <w:rPr>
          <w:lang w:val="ru-RU"/>
        </w:rPr>
      </w:pPr>
      <w:r>
        <w:rPr>
          <w:rFonts w:ascii="Times New Roman" w:hAnsi="Times New Roman" w:cs="Times New Roman"/>
          <w:sz w:val="28"/>
          <w:szCs w:val="28"/>
          <w:lang w:val="ru-RU"/>
        </w:rPr>
        <w:t>Осуществлять контроль доступа пользователей к сетевым сервисам.</w:t>
      </w:r>
    </w:p>
    <w:p w:rsidR="008E1616" w:rsidRDefault="008E1616">
      <w:pPr>
        <w:pStyle w:val="42"/>
        <w:tabs>
          <w:tab w:val="left" w:pos="1701"/>
        </w:tabs>
        <w:spacing w:before="0" w:after="0" w:line="360" w:lineRule="auto"/>
        <w:ind w:left="567" w:hanging="567"/>
        <w:rPr>
          <w:szCs w:val="28"/>
          <w:lang w:val="ru-RU"/>
        </w:rPr>
      </w:pPr>
      <w:r>
        <w:rPr>
          <w:lang w:val="ru-RU"/>
        </w:rPr>
        <w:lastRenderedPageBreak/>
        <w:t>Политика использования сетевых сервисов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Пользователям должен предоставляться доступ только к тем сервисам, на использование которых они получили специальное разрешение.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Следует разработать правила использования сетей и сетевых сервисов. Пользователи должны быть ознакомлены с этими правилами перед предоставлением им доступа к сетям и сетевым сервисам.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Правила использования сетей и сетевых сервисов должны учитывать правила контроля доступа, принятые в Банке.</w:t>
      </w:r>
    </w:p>
    <w:p w:rsidR="008E1616" w:rsidRDefault="008E1616">
      <w:pPr>
        <w:pStyle w:val="42"/>
        <w:tabs>
          <w:tab w:val="left" w:pos="1701"/>
        </w:tabs>
        <w:spacing w:before="0" w:after="0" w:line="360" w:lineRule="auto"/>
        <w:ind w:left="567" w:hanging="567"/>
        <w:rPr>
          <w:szCs w:val="28"/>
          <w:lang w:val="ru-RU"/>
        </w:rPr>
      </w:pPr>
      <w:r>
        <w:rPr>
          <w:lang w:val="ru-RU"/>
        </w:rPr>
        <w:t>Аутентификация пользователей при внешних подключениях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контроля доступа удаленных пользователей должны использоваться соответствующие методы аутентификации.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контроля доступа к беспроводным сетям следует использовать дополнительные средства защиты.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Уровни необходимой защиты и методы аутентификации при внешних подключениях должны определяться на основе оценки рисков.</w:t>
      </w:r>
    </w:p>
    <w:p w:rsidR="008E1616" w:rsidRDefault="008E1616">
      <w:pPr>
        <w:pStyle w:val="42"/>
        <w:tabs>
          <w:tab w:val="left" w:pos="1701"/>
        </w:tabs>
        <w:spacing w:before="0" w:after="0" w:line="360" w:lineRule="auto"/>
        <w:ind w:left="567" w:hanging="567"/>
        <w:rPr>
          <w:szCs w:val="28"/>
          <w:lang w:val="ru-RU"/>
        </w:rPr>
      </w:pPr>
      <w:r>
        <w:rPr>
          <w:lang w:val="ru-RU"/>
        </w:rPr>
        <w:t>Идентификация оборудования в сети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Автоматические подключения к удаленным системам должны применяться с использованием средств аутентификации. Это особенно важно в том случае, если для подключения используется сеть, находящаяся за пределами контроля организации.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Средства аутентификации оборудования могут применяться в сочетании с аутентификацией пользователей.</w:t>
      </w:r>
    </w:p>
    <w:p w:rsidR="008E1616" w:rsidRDefault="008E1616">
      <w:pPr>
        <w:pStyle w:val="42"/>
        <w:tabs>
          <w:tab w:val="left" w:pos="1701"/>
        </w:tabs>
        <w:spacing w:before="0" w:after="0" w:line="360" w:lineRule="auto"/>
        <w:ind w:left="567" w:hanging="567"/>
        <w:rPr>
          <w:szCs w:val="28"/>
          <w:lang w:val="ru-RU"/>
        </w:rPr>
      </w:pPr>
      <w:r>
        <w:rPr>
          <w:lang w:val="ru-RU"/>
        </w:rPr>
        <w:t>Защита удаленных диагностических портов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контролировать физический и логический доступ к диагностическим портам.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 xml:space="preserve">Порты, сервисы и подобные средства, установленные на компьютерном или сетевом оборудовании, и не требуемые для бизнес-деятельности, должны </w:t>
      </w:r>
      <w:r>
        <w:rPr>
          <w:rFonts w:ascii="Times New Roman" w:hAnsi="Times New Roman" w:cs="Times New Roman"/>
          <w:sz w:val="28"/>
          <w:szCs w:val="28"/>
          <w:lang w:val="ru-RU"/>
        </w:rPr>
        <w:lastRenderedPageBreak/>
        <w:t>быть закрыты или удалены для предотвращения несанкционированного доступа.</w:t>
      </w:r>
    </w:p>
    <w:p w:rsidR="008E1616" w:rsidRDefault="008E1616">
      <w:pPr>
        <w:pStyle w:val="42"/>
        <w:tabs>
          <w:tab w:val="left" w:pos="1701"/>
        </w:tabs>
        <w:spacing w:before="0" w:after="0" w:line="360" w:lineRule="auto"/>
        <w:ind w:left="567" w:hanging="567"/>
        <w:rPr>
          <w:szCs w:val="28"/>
          <w:lang w:val="ru-RU"/>
        </w:rPr>
      </w:pPr>
      <w:r>
        <w:rPr>
          <w:lang w:val="ru-RU"/>
        </w:rPr>
        <w:t>Разделение сетей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Группы информационных сервисов, пользователей и информационных систем должны быть разделены в вычислительных сетях.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Критерии разделения сетей должны быть основаны на правилах контроля доступа, применяемых в Банке, и требованиях к доступу.</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Кроме того, решения о разделении сетей должны приниматься с учетом ценности и категории информации, хранящейся и обрабатываемой в сети.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использовании беспроводных сетей в силу неопределенности их периметра для адекватного выбора средств защиты необходимо выполнить оценку рисков.</w:t>
      </w:r>
    </w:p>
    <w:p w:rsidR="008E1616" w:rsidRDefault="008E1616">
      <w:pPr>
        <w:pStyle w:val="42"/>
        <w:tabs>
          <w:tab w:val="left" w:pos="1701"/>
        </w:tabs>
        <w:spacing w:before="0" w:after="0" w:line="360" w:lineRule="auto"/>
        <w:ind w:left="567" w:hanging="567"/>
        <w:rPr>
          <w:szCs w:val="28"/>
          <w:lang w:val="ru-RU"/>
        </w:rPr>
      </w:pPr>
      <w:r>
        <w:rPr>
          <w:lang w:val="ru-RU"/>
        </w:rPr>
        <w:t>Контроль сетевых подключений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совместно используемых сетей, особенно выходящих за пределы Банка, количество подключающихся пользователей должно быть ограничено в соответствии с правилами контроля доступа и требованиями к бизнес-приложениям.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Права пользователей на доступ к сети должны контролироваться в соответствии с правилами контроля доступа, действующими в Банке.</w:t>
      </w:r>
    </w:p>
    <w:p w:rsidR="008E1616" w:rsidRDefault="008E1616">
      <w:pPr>
        <w:pStyle w:val="42"/>
        <w:tabs>
          <w:tab w:val="left" w:pos="1701"/>
        </w:tabs>
        <w:spacing w:before="0" w:after="0" w:line="360" w:lineRule="auto"/>
        <w:ind w:left="567" w:hanging="567"/>
        <w:rPr>
          <w:szCs w:val="28"/>
          <w:lang w:val="ru-RU"/>
        </w:rPr>
      </w:pPr>
      <w:r>
        <w:rPr>
          <w:lang w:val="ru-RU"/>
        </w:rPr>
        <w:t>Контроль сетевой маршрутизации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уверенности в том, что компьютерные подключения и информационные потоки не нарушают правила контроля доступа, должны использоваться средства маршрутизации.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маршрутизации должны использовать механизмы проверки адресов источника и назначения.</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Требования к сетевой маршрутизации должны быть разработаны с учетом правил контроля доступа.</w:t>
      </w:r>
    </w:p>
    <w:p w:rsidR="008E1616" w:rsidRDefault="008E1616">
      <w:pPr>
        <w:pStyle w:val="361"/>
        <w:rPr>
          <w:szCs w:val="28"/>
        </w:rPr>
      </w:pPr>
      <w:r>
        <w:lastRenderedPageBreak/>
        <w:t xml:space="preserve"> Контроль доступа к операционным системам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предоставления доступа к операционным системам только авторизованным пользователям, должны использоваться средства защиты, обеспечивающие следующее:</w:t>
      </w:r>
    </w:p>
    <w:p w:rsidR="008E1616" w:rsidRDefault="008E1616">
      <w:pPr>
        <w:numPr>
          <w:ilvl w:val="0"/>
          <w:numId w:val="2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Аутентификацию авторизованных пользователей в соответствии с правилами контроля доступа.</w:t>
      </w:r>
    </w:p>
    <w:p w:rsidR="008E1616" w:rsidRPr="0092163C" w:rsidRDefault="008E1616">
      <w:pPr>
        <w:numPr>
          <w:ilvl w:val="0"/>
          <w:numId w:val="2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Регистрацию успешных и неуспешных попыток аутентификации в системе.</w:t>
      </w:r>
    </w:p>
    <w:p w:rsidR="008E1616" w:rsidRDefault="008E1616">
      <w:pPr>
        <w:numPr>
          <w:ilvl w:val="0"/>
          <w:numId w:val="20"/>
        </w:numPr>
        <w:tabs>
          <w:tab w:val="left" w:pos="1701"/>
        </w:tabs>
        <w:spacing w:line="360" w:lineRule="auto"/>
        <w:ind w:left="1134" w:firstLine="0"/>
        <w:jc w:val="both"/>
        <w:rPr>
          <w:rFonts w:ascii="Times New Roman" w:hAnsi="Times New Roman" w:cs="Times New Roman"/>
          <w:sz w:val="28"/>
          <w:szCs w:val="28"/>
          <w:lang w:val="ru-RU"/>
        </w:rPr>
      </w:pPr>
      <w:proofErr w:type="spellStart"/>
      <w:r>
        <w:rPr>
          <w:rFonts w:ascii="Times New Roman" w:hAnsi="Times New Roman" w:cs="Times New Roman"/>
          <w:sz w:val="28"/>
          <w:szCs w:val="28"/>
        </w:rPr>
        <w:t>Регистрацию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использования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системных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привилегий</w:t>
      </w:r>
      <w:proofErr w:type="spellEnd"/>
      <w:r>
        <w:rPr>
          <w:rFonts w:ascii="Times New Roman" w:hAnsi="Times New Roman" w:cs="Times New Roman"/>
          <w:sz w:val="28"/>
          <w:szCs w:val="28"/>
          <w:lang w:val="ru-RU"/>
        </w:rPr>
        <w:t>.</w:t>
      </w:r>
    </w:p>
    <w:p w:rsidR="008E1616" w:rsidRPr="0092163C" w:rsidRDefault="008E1616">
      <w:pPr>
        <w:numPr>
          <w:ilvl w:val="0"/>
          <w:numId w:val="2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Выдачу сигнала при нарушении политики безопасности системы.</w:t>
      </w:r>
    </w:p>
    <w:p w:rsidR="008E1616" w:rsidRDefault="008E1616">
      <w:pPr>
        <w:numPr>
          <w:ilvl w:val="0"/>
          <w:numId w:val="20"/>
        </w:numPr>
        <w:tabs>
          <w:tab w:val="left" w:pos="1701"/>
        </w:tabs>
        <w:spacing w:line="360" w:lineRule="auto"/>
        <w:ind w:left="1134" w:firstLine="0"/>
        <w:jc w:val="both"/>
        <w:rPr>
          <w:rFonts w:ascii="Times New Roman" w:hAnsi="Times New Roman" w:cs="Times New Roman"/>
          <w:sz w:val="28"/>
          <w:szCs w:val="28"/>
        </w:rPr>
      </w:pPr>
      <w:proofErr w:type="spellStart"/>
      <w:r>
        <w:rPr>
          <w:rFonts w:ascii="Times New Roman" w:hAnsi="Times New Roman" w:cs="Times New Roman"/>
          <w:sz w:val="28"/>
          <w:szCs w:val="28"/>
        </w:rPr>
        <w:t>Обеспечение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соответствующих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средств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аутентификации</w:t>
      </w:r>
      <w:proofErr w:type="spellEnd"/>
      <w:r>
        <w:rPr>
          <w:rFonts w:ascii="Times New Roman" w:hAnsi="Times New Roman" w:cs="Times New Roman"/>
          <w:sz w:val="28"/>
          <w:szCs w:val="28"/>
          <w:lang w:val="ru-RU"/>
        </w:rPr>
        <w:t>.</w:t>
      </w:r>
    </w:p>
    <w:p w:rsidR="008E1616" w:rsidRDefault="008E1616">
      <w:pPr>
        <w:numPr>
          <w:ilvl w:val="0"/>
          <w:numId w:val="20"/>
        </w:numPr>
        <w:tabs>
          <w:tab w:val="left" w:pos="1701"/>
        </w:tabs>
        <w:spacing w:line="360" w:lineRule="auto"/>
        <w:ind w:left="1134" w:firstLine="0"/>
        <w:jc w:val="both"/>
        <w:rPr>
          <w:lang w:val="ru-RU"/>
        </w:rPr>
      </w:pPr>
      <w:proofErr w:type="spellStart"/>
      <w:r>
        <w:rPr>
          <w:rFonts w:ascii="Times New Roman" w:hAnsi="Times New Roman" w:cs="Times New Roman"/>
          <w:sz w:val="28"/>
          <w:szCs w:val="28"/>
        </w:rPr>
        <w:t>Ограничение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времени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подключения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пользователя</w:t>
      </w:r>
      <w:proofErr w:type="spellEnd"/>
      <w:r>
        <w:rPr>
          <w:rFonts w:ascii="Times New Roman" w:hAnsi="Times New Roman" w:cs="Times New Roman"/>
          <w:sz w:val="28"/>
          <w:szCs w:val="28"/>
          <w:lang w:val="ru-RU"/>
        </w:rPr>
        <w:t>.</w:t>
      </w:r>
    </w:p>
    <w:p w:rsidR="008E1616" w:rsidRDefault="008E1616">
      <w:pPr>
        <w:pStyle w:val="42"/>
        <w:tabs>
          <w:tab w:val="left" w:pos="1701"/>
        </w:tabs>
        <w:spacing w:before="0" w:after="0" w:line="360" w:lineRule="auto"/>
        <w:ind w:left="567" w:hanging="567"/>
        <w:rPr>
          <w:szCs w:val="28"/>
          <w:lang w:val="ru-RU"/>
        </w:rPr>
      </w:pPr>
      <w:r>
        <w:rPr>
          <w:lang w:val="ru-RU"/>
        </w:rPr>
        <w:t>Безопасная процедура входа в систему</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операционной системе должен осуществляться с использованием процедуры безопасной регистрации в системе.</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Процедура безопасной регистрации в операционной системе должна минимизировать возможность несанкционированного доступа к системе и выдавать минимум сведений об операционной системе.</w:t>
      </w:r>
    </w:p>
    <w:p w:rsidR="008E1616" w:rsidRDefault="008E1616">
      <w:pPr>
        <w:pStyle w:val="42"/>
        <w:tabs>
          <w:tab w:val="left" w:pos="1701"/>
        </w:tabs>
        <w:spacing w:before="0" w:after="0" w:line="360" w:lineRule="auto"/>
        <w:ind w:left="567" w:hanging="567"/>
        <w:rPr>
          <w:szCs w:val="28"/>
          <w:lang w:val="ru-RU"/>
        </w:rPr>
      </w:pPr>
      <w:r>
        <w:rPr>
          <w:lang w:val="ru-RU"/>
        </w:rPr>
        <w:t>Идентификация и аутентификация пользователей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пользователи должны иметь уникальные идентификаторы для персональной аутентификации. Кроме того, должны быть выбраны соответствующие средства аутентификации для подтверждения заявленных персональных данных пользователей.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Эти средства должны применяться для проверки всех типов пользователей (персонала технической поддержки, пользователей, операторов).</w:t>
      </w:r>
    </w:p>
    <w:p w:rsidR="008E1616" w:rsidRDefault="008E1616">
      <w:pPr>
        <w:pStyle w:val="42"/>
        <w:tabs>
          <w:tab w:val="left" w:pos="1701"/>
        </w:tabs>
        <w:spacing w:before="0" w:after="0" w:line="360" w:lineRule="auto"/>
        <w:ind w:left="567" w:hanging="567"/>
        <w:rPr>
          <w:szCs w:val="28"/>
          <w:lang w:val="ru-RU"/>
        </w:rPr>
      </w:pPr>
      <w:r>
        <w:rPr>
          <w:lang w:val="ru-RU"/>
        </w:rPr>
        <w:lastRenderedPageBreak/>
        <w:t>Система управления паролями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проверки качества паролей следует использовать системы управления паролями.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разработаны правила выбора и смены паролей. Все пользователи должны быть ознакомлены с этими правилами.</w:t>
      </w:r>
    </w:p>
    <w:p w:rsidR="008E1616" w:rsidRDefault="008E1616">
      <w:pPr>
        <w:pStyle w:val="42"/>
        <w:tabs>
          <w:tab w:val="left" w:pos="1701"/>
        </w:tabs>
        <w:spacing w:before="0" w:after="0" w:line="360" w:lineRule="auto"/>
        <w:ind w:left="567" w:hanging="567"/>
        <w:rPr>
          <w:szCs w:val="28"/>
          <w:lang w:val="ru-RU"/>
        </w:rPr>
      </w:pPr>
      <w:r>
        <w:rPr>
          <w:lang w:val="ru-RU"/>
        </w:rPr>
        <w:t>Использование системных утилит</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Использование утилит и служебных программ, которые могут иметь возможность обходить средства защиты, реализованные в системе и приложениях, необходимо ограничить и тщательно контролировать.</w:t>
      </w:r>
    </w:p>
    <w:p w:rsidR="008E1616" w:rsidRDefault="008E1616">
      <w:pPr>
        <w:pStyle w:val="42"/>
        <w:tabs>
          <w:tab w:val="left" w:pos="1701"/>
        </w:tabs>
        <w:spacing w:before="0" w:after="0" w:line="360" w:lineRule="auto"/>
        <w:ind w:left="567" w:hanging="567"/>
        <w:rPr>
          <w:szCs w:val="28"/>
          <w:lang w:val="ru-RU"/>
        </w:rPr>
      </w:pPr>
      <w:r>
        <w:rPr>
          <w:lang w:val="ru-RU"/>
        </w:rPr>
        <w:t>Отключение по тайм-ауту</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Неактивные сессии должны завершаться по истечении определенного периода бездействия.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Время бездействия до отключения по тайм-ауту должно выбираться в зависимости от рисков безопасности для территорий, категории информации, обрабатываемой в приложениях и пользователей, имеющих доступ к оборудованию.</w:t>
      </w:r>
    </w:p>
    <w:p w:rsidR="008E1616" w:rsidRDefault="008E1616">
      <w:pPr>
        <w:pStyle w:val="42"/>
        <w:tabs>
          <w:tab w:val="left" w:pos="1701"/>
        </w:tabs>
        <w:spacing w:before="0" w:after="0" w:line="360" w:lineRule="auto"/>
        <w:ind w:left="567" w:hanging="567"/>
        <w:rPr>
          <w:szCs w:val="28"/>
          <w:lang w:val="ru-RU"/>
        </w:rPr>
      </w:pPr>
      <w:r>
        <w:rPr>
          <w:lang w:val="ru-RU"/>
        </w:rPr>
        <w:t>Ограничение времени подключения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приложениях с высоким уровнем риска следует использовать ограничение времени подключения для обеспечения дополнительной безопасности.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уменьшения возможности несанкционированного доступа во время подключения следует ограничивать период времени, в течение которого разрешены терминальные подключения к компьютерным сервисам, если используемые для работы с ними терминалы установлены в общедоступных или внешних помещениях, на которые не распространяются реализованные в Банке меры по обеспечению безопасности.</w:t>
      </w:r>
    </w:p>
    <w:p w:rsidR="008E1616" w:rsidRDefault="008E1616">
      <w:pPr>
        <w:pStyle w:val="361"/>
        <w:rPr>
          <w:szCs w:val="28"/>
        </w:rPr>
      </w:pPr>
      <w:r>
        <w:lastRenderedPageBreak/>
        <w:t xml:space="preserve"> Контроль доступа к приложениям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предотвращения несанкционированного доступа к информации, хранящейся в ИС, должны использоваться средства защиты.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Логический доступ к прикладному ПО и информации должен предоставляться только авторизованным пользователям.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Прикладные системы должны:</w:t>
      </w:r>
    </w:p>
    <w:p w:rsidR="008E1616" w:rsidRDefault="008E1616">
      <w:pPr>
        <w:numPr>
          <w:ilvl w:val="0"/>
          <w:numId w:val="17"/>
        </w:numPr>
        <w:tabs>
          <w:tab w:val="left" w:pos="0"/>
          <w:tab w:val="left" w:pos="720"/>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доступ пользователей к информации и функциям прикладных программ в соответствии с принятой в организации политикой контроля доступа</w:t>
      </w:r>
    </w:p>
    <w:p w:rsidR="008E1616" w:rsidRDefault="008E1616">
      <w:pPr>
        <w:numPr>
          <w:ilvl w:val="0"/>
          <w:numId w:val="17"/>
        </w:numPr>
        <w:tabs>
          <w:tab w:val="left" w:pos="0"/>
          <w:tab w:val="left" w:pos="720"/>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Обеспечивать защиту от несанкционированного доступа для любых утилит и системных программ, которые способны обходить средства защиты, реализованные в операционной системе и приложениях</w:t>
      </w:r>
    </w:p>
    <w:p w:rsidR="008E1616" w:rsidRDefault="008E1616">
      <w:pPr>
        <w:numPr>
          <w:ilvl w:val="0"/>
          <w:numId w:val="17"/>
        </w:numPr>
        <w:tabs>
          <w:tab w:val="left" w:pos="0"/>
          <w:tab w:val="left" w:pos="720"/>
          <w:tab w:val="left" w:pos="1701"/>
        </w:tabs>
        <w:spacing w:line="360" w:lineRule="auto"/>
        <w:ind w:left="1134" w:firstLine="0"/>
        <w:jc w:val="both"/>
        <w:rPr>
          <w:lang w:val="ru-RU"/>
        </w:rPr>
      </w:pPr>
      <w:r>
        <w:rPr>
          <w:rFonts w:ascii="Times New Roman" w:hAnsi="Times New Roman" w:cs="Times New Roman"/>
          <w:sz w:val="28"/>
          <w:szCs w:val="28"/>
          <w:lang w:val="ru-RU"/>
        </w:rPr>
        <w:t>Не нарушать безопасность других систем, совместно с которыми используются информационные ресурсы</w:t>
      </w:r>
    </w:p>
    <w:p w:rsidR="008E1616" w:rsidRDefault="008E1616">
      <w:pPr>
        <w:pStyle w:val="42"/>
        <w:tabs>
          <w:tab w:val="left" w:pos="1701"/>
        </w:tabs>
        <w:spacing w:before="0" w:after="0" w:line="360" w:lineRule="auto"/>
        <w:ind w:left="567" w:hanging="567"/>
        <w:rPr>
          <w:szCs w:val="28"/>
          <w:lang w:val="ru-RU"/>
        </w:rPr>
      </w:pPr>
      <w:r>
        <w:rPr>
          <w:lang w:val="ru-RU"/>
        </w:rPr>
        <w:t>Ограничение доступа к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информации и функциям прикладных систем для пользователей и специалистов технической поддержки должен быть ограничен в соответствии в применяемыми в Банке правилами контроля доступа.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того, ограничения должны быть основаны на требованиях безопасности конкретных прикладных систем.</w:t>
      </w:r>
    </w:p>
    <w:p w:rsidR="008E1616" w:rsidRDefault="008E1616">
      <w:pPr>
        <w:pStyle w:val="42"/>
        <w:tabs>
          <w:tab w:val="left" w:pos="1701"/>
        </w:tabs>
        <w:spacing w:before="0" w:after="0" w:line="360" w:lineRule="auto"/>
        <w:ind w:left="567" w:hanging="567"/>
        <w:rPr>
          <w:szCs w:val="28"/>
          <w:lang w:val="ru-RU"/>
        </w:rPr>
      </w:pPr>
      <w:r>
        <w:rPr>
          <w:lang w:val="ru-RU"/>
        </w:rPr>
        <w:t>Изоляция систем, содержащих конфиденциальную информацию</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Системы, обрабатывающие конфиденциальную информацию, должны работать в изолированной вычислительной среде.</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Изолированная вычислительная среда может обеспечиваться физическими и логическими средствами.</w:t>
      </w:r>
    </w:p>
    <w:p w:rsidR="008E1616" w:rsidRDefault="008E1616">
      <w:pPr>
        <w:pStyle w:val="361"/>
        <w:rPr>
          <w:szCs w:val="28"/>
        </w:rPr>
      </w:pPr>
      <w:r>
        <w:lastRenderedPageBreak/>
        <w:t xml:space="preserve"> Мобильные компьютеры и средства удаленной работы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безопасности информации при использовании мобильных компьютеров и средств удаленной работы должны быть разработаны меры безопасности, соответствующие рискам, связанным с этими методами работы.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использовании мобильных компьютеров необходимо учесть риск, связанный с работой в незащищенной среде, и предпринять соответствующие защитные меры. При использовании средств удаленной работы в Банке необходимо обеспечить защиту места удаленной работы и обеспечить наличие соответствующих защитных мер для данного вида работы.</w:t>
      </w:r>
    </w:p>
    <w:p w:rsidR="008E1616" w:rsidRDefault="008E1616">
      <w:pPr>
        <w:pStyle w:val="42"/>
        <w:tabs>
          <w:tab w:val="left" w:pos="1701"/>
        </w:tabs>
        <w:spacing w:before="0" w:after="0" w:line="360" w:lineRule="auto"/>
        <w:ind w:left="567" w:hanging="567"/>
        <w:rPr>
          <w:szCs w:val="28"/>
          <w:lang w:val="ru-RU"/>
        </w:rPr>
      </w:pPr>
      <w:r>
        <w:rPr>
          <w:lang w:val="ru-RU"/>
        </w:rPr>
        <w:t>Мобильные вычислительные средства и средства связи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политику и предпринять соответствующие меры для защиты от рисков использования мобильных вычислительных средств и средств связи в незащищенной среде.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Политика безопасной работы с использованием мобильных вычислительных средств должны включать требования к физической защите, контролю доступа, резервному копированию, применению средств криптографической защиты и антивирусной защите. Кроме того, политика должна содержать правила подключения мобильных средств к сетям и руководства по использованию мобильных средств в общественных местах.</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Сотрудники, которым разрешено использовать мобильные вычислительные средства, должны знать и выполнять требования безопасности такой работы.</w:t>
      </w:r>
    </w:p>
    <w:p w:rsidR="008E1616" w:rsidRDefault="008E1616">
      <w:pPr>
        <w:pStyle w:val="42"/>
        <w:tabs>
          <w:tab w:val="left" w:pos="1701"/>
        </w:tabs>
        <w:spacing w:before="0" w:after="0" w:line="360" w:lineRule="auto"/>
        <w:ind w:left="567" w:hanging="567"/>
        <w:rPr>
          <w:szCs w:val="28"/>
          <w:lang w:val="ru-RU"/>
        </w:rPr>
      </w:pPr>
      <w:r>
        <w:rPr>
          <w:lang w:val="ru-RU"/>
        </w:rPr>
        <w:t>Удаленная работа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политику, правила и стандарты для обеспечения безопасности удаленной работы.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Использование средств удаленной работы должно разрешаться только в том случае, если эти средства обладают необходимыми функциями для обеспечения безопасности и соответствуют принятой в организации политике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Меры безопасности при удаленной работе должны обеспечивать защиту от кражи оборудования и информации, несанкционированного раскрытия информации, несанкционированного удаленного доступа к автоматизированным системам Банка и неправомерного использования технических средств.</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Сотрудники, которым разрешено использовать средства удаленной работы, должны знать и выполнять требования безопасности такой работы.</w:t>
      </w:r>
    </w:p>
    <w:p w:rsidR="008E1616" w:rsidRDefault="008E1616">
      <w:pPr>
        <w:pStyle w:val="21230"/>
        <w:ind w:left="578" w:hanging="578"/>
      </w:pPr>
      <w:bookmarkStart w:id="25" w:name="__RefHeading___Toc222915963"/>
      <w:bookmarkEnd w:id="25"/>
      <w:r>
        <w:t>Приобретение, разработка и поддержка систем</w:t>
      </w:r>
    </w:p>
    <w:p w:rsidR="008E1616" w:rsidRDefault="008E1616">
      <w:pPr>
        <w:pStyle w:val="361"/>
        <w:rPr>
          <w:szCs w:val="28"/>
        </w:rPr>
      </w:pPr>
      <w:r>
        <w:t>Требования безопасности к системам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безопасности должны быть определены и согласованы до разработки и внедрения автоматизированной системы.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требования к безопасности должны быть учтены в проекте на этапе определения требований и оценены, согласованы и зафиксированы в составе общего процесса создания информационной системы.</w:t>
      </w:r>
    </w:p>
    <w:p w:rsidR="008E1616" w:rsidRDefault="008E1616">
      <w:pPr>
        <w:pStyle w:val="42"/>
        <w:tabs>
          <w:tab w:val="left" w:pos="1701"/>
        </w:tabs>
        <w:spacing w:before="0" w:after="0" w:line="360" w:lineRule="auto"/>
        <w:ind w:left="567" w:hanging="567"/>
        <w:rPr>
          <w:szCs w:val="28"/>
          <w:lang w:val="ru-RU"/>
        </w:rPr>
      </w:pPr>
      <w:r>
        <w:rPr>
          <w:lang w:val="ru-RU"/>
        </w:rPr>
        <w:t>Анализ и определение требований к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Бизнес-требования к разработке новых систем и усовершенствованию старых должны учитывать требования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безопасности и средства защиты должны соответствовать ценности активов и потенциальному ущербу для Банка в случае сбоя или нарушения безопасности. Основой для анализа требований к безопасности и выбору мер для поддержки безопасности является оценка рисков.</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 xml:space="preserve">В случае приобретения систем в договор с поставщиком должны быть включены требования к безопасности. Если уровень безопасности в </w:t>
      </w:r>
      <w:r>
        <w:rPr>
          <w:rFonts w:ascii="Times New Roman" w:hAnsi="Times New Roman" w:cs="Times New Roman"/>
          <w:sz w:val="28"/>
          <w:szCs w:val="28"/>
          <w:lang w:val="ru-RU"/>
        </w:rPr>
        <w:lastRenderedPageBreak/>
        <w:t>предлагаемых системах не удовлетворяет требованиям, решения по обеспечению безопасности должны быть пересмотрены до приобретения систем.</w:t>
      </w:r>
    </w:p>
    <w:p w:rsidR="008E1616" w:rsidRDefault="008E1616">
      <w:pPr>
        <w:pStyle w:val="361"/>
        <w:rPr>
          <w:szCs w:val="28"/>
        </w:rPr>
      </w:pPr>
      <w:r>
        <w:t xml:space="preserve"> Безопасность в прикладных системах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предотвращения утраты, несанкционированной модификации и неправомерного использования информации в прикладных системах, в них должны быть встроены средства проверки корректности обработки. Эти средства должны обеспечивать проверку вводимых данных, внутренней обработки и результатов работы.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систем, обрабатывающих конфиденциальную и/или ценную информацию или оказывающих определенное воздействие на такую информацию, могут потребоваться дополнительные средства защиты.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Перечень необходимых средств следует определить на основе требований к безопасности и результатов оценки рисков.</w:t>
      </w:r>
    </w:p>
    <w:p w:rsidR="008E1616" w:rsidRDefault="008E1616">
      <w:pPr>
        <w:pStyle w:val="42"/>
        <w:tabs>
          <w:tab w:val="left" w:pos="1701"/>
        </w:tabs>
        <w:spacing w:before="0" w:after="0" w:line="360" w:lineRule="auto"/>
        <w:ind w:left="567" w:hanging="567"/>
        <w:rPr>
          <w:szCs w:val="28"/>
          <w:lang w:val="ru-RU"/>
        </w:rPr>
      </w:pPr>
      <w:r>
        <w:rPr>
          <w:lang w:val="ru-RU"/>
        </w:rPr>
        <w:t>Проверка вводимых данных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целях обеспечения правильности и соответствия поставленной задаче, необходимо проверять данные, вводимые в прикладные системы.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правила реакции на ошибки при проверке. Обязанности всех сотрудников, участвующих в процессе ввода данных, следует включить в инструкции по эксплуатации.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Персонал, участвующий во вводе данных в прикладные системы, должен быть ознакомлен с актуальными версиями инструкций по эксплуатации.</w:t>
      </w:r>
    </w:p>
    <w:p w:rsidR="008E1616" w:rsidRDefault="008E1616">
      <w:pPr>
        <w:pStyle w:val="42"/>
        <w:tabs>
          <w:tab w:val="left" w:pos="1701"/>
        </w:tabs>
        <w:spacing w:before="0" w:after="0" w:line="360" w:lineRule="auto"/>
        <w:ind w:left="567" w:hanging="567"/>
        <w:rPr>
          <w:szCs w:val="28"/>
          <w:lang w:val="ru-RU"/>
        </w:rPr>
      </w:pPr>
      <w:r>
        <w:rPr>
          <w:lang w:val="ru-RU"/>
        </w:rPr>
        <w:t>Контроль обработки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обнаружения повреждения правильно введенных данных в результате ошибок при обработке или умышленного ввода в систему должны быть встроены функции проверки.</w:t>
      </w:r>
    </w:p>
    <w:p w:rsidR="008E1616" w:rsidRDefault="008E1616">
      <w:pPr>
        <w:pStyle w:val="42"/>
        <w:tabs>
          <w:tab w:val="left" w:pos="1701"/>
        </w:tabs>
        <w:spacing w:before="0" w:after="0" w:line="360" w:lineRule="auto"/>
        <w:ind w:left="567" w:hanging="567"/>
        <w:rPr>
          <w:szCs w:val="28"/>
          <w:lang w:val="ru-RU"/>
        </w:rPr>
      </w:pPr>
      <w:r>
        <w:rPr>
          <w:lang w:val="ru-RU"/>
        </w:rPr>
        <w:lastRenderedPageBreak/>
        <w:t>Целостность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Должны быть определены требования к проверке достоверности и защите целостности информации, а также определены и внедрены соответствующие средства защиты.</w:t>
      </w:r>
    </w:p>
    <w:p w:rsidR="008E1616" w:rsidRDefault="008E1616">
      <w:pPr>
        <w:pStyle w:val="42"/>
        <w:tabs>
          <w:tab w:val="left" w:pos="1701"/>
        </w:tabs>
        <w:spacing w:before="0" w:after="0" w:line="360" w:lineRule="auto"/>
        <w:ind w:left="567" w:hanging="567"/>
        <w:rPr>
          <w:szCs w:val="28"/>
          <w:lang w:val="ru-RU"/>
        </w:rPr>
      </w:pPr>
      <w:r>
        <w:rPr>
          <w:lang w:val="ru-RU"/>
        </w:rPr>
        <w:t>Проверка выходных данных</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Результаты работы, выдаваемые прикладной системой, необходимо проверять для того, чтобы убедиться, что информация была обработана правильно и соответствует всем условиям.</w:t>
      </w:r>
    </w:p>
    <w:p w:rsidR="008E1616" w:rsidRDefault="008E1616">
      <w:pPr>
        <w:pStyle w:val="361"/>
        <w:rPr>
          <w:szCs w:val="28"/>
        </w:rPr>
      </w:pPr>
      <w:r>
        <w:t xml:space="preserve"> Средства криптографической защиты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защиты конфиденциальности, достоверности и целостности информации средствами криптографической защиты следует разработать политику использования таких средств.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осуществлять управление ключами для поддержки использования криптографических методов.</w:t>
      </w:r>
    </w:p>
    <w:p w:rsidR="008E1616" w:rsidRDefault="008E1616">
      <w:pPr>
        <w:pStyle w:val="42"/>
        <w:tabs>
          <w:tab w:val="left" w:pos="1701"/>
        </w:tabs>
        <w:spacing w:before="0" w:after="0" w:line="360" w:lineRule="auto"/>
        <w:ind w:left="567" w:hanging="567"/>
        <w:rPr>
          <w:szCs w:val="28"/>
          <w:lang w:val="ru-RU"/>
        </w:rPr>
      </w:pPr>
      <w:r>
        <w:rPr>
          <w:lang w:val="ru-RU"/>
        </w:rPr>
        <w:t>Политика использования СКЗИ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быть разработана и внедрена политика использования СКЗИ для защиты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криптографической защиты информации следует использовать, если другие средства не обеспечивают необходимого уровня защиты, для защиты конфиденциальности особо важной информации, для защиты подлинности и целостности электронной информации, обеспечения неотказуемости (как средства обеспечения неоспоримости отправления или получения при разрешении споров относительно того, имели ли место события или действия).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СКЗИ должны быть реализованы на основе алгоритмов, соответствующих национальным стандартам РФ, условиям договора с контрагентами и (или) стандартам Банка.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lastRenderedPageBreak/>
        <w:t>Сотрудники, использующие СКЗИ, должны быть ознакомлены с данной политикой.</w:t>
      </w:r>
    </w:p>
    <w:p w:rsidR="008E1616" w:rsidRDefault="008E1616">
      <w:pPr>
        <w:pStyle w:val="42"/>
        <w:tabs>
          <w:tab w:val="left" w:pos="1701"/>
        </w:tabs>
        <w:spacing w:before="0" w:after="0" w:line="360" w:lineRule="auto"/>
        <w:ind w:left="567" w:hanging="567"/>
        <w:rPr>
          <w:szCs w:val="28"/>
          <w:lang w:val="ru-RU"/>
        </w:rPr>
      </w:pPr>
      <w:r>
        <w:rPr>
          <w:lang w:val="ru-RU"/>
        </w:rPr>
        <w:t>Управление ключами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поддержки использования криптографических методов необходимо создать систему управления ключами.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Все криптографические ключи должны быть защищены от утраты, модификации и несанкционированного использования.</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Оборудование, используемое для генерации и хранения ключей, должно быть физически защищено.</w:t>
      </w:r>
    </w:p>
    <w:p w:rsidR="008E1616" w:rsidRDefault="008E1616">
      <w:pPr>
        <w:pStyle w:val="361"/>
        <w:rPr>
          <w:szCs w:val="28"/>
        </w:rPr>
      </w:pPr>
      <w:r>
        <w:t xml:space="preserve"> Безопасность системных файлов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обеспечения безопасности выполнения проектов в области информационных технологий и сопутствующих операций необходимо контролировать доступ к системным файлам.</w:t>
      </w:r>
    </w:p>
    <w:p w:rsidR="008E1616" w:rsidRDefault="008E1616">
      <w:pPr>
        <w:pStyle w:val="42"/>
        <w:tabs>
          <w:tab w:val="left" w:pos="1701"/>
        </w:tabs>
        <w:spacing w:before="0" w:after="0" w:line="360" w:lineRule="auto"/>
        <w:ind w:left="567" w:hanging="567"/>
        <w:rPr>
          <w:szCs w:val="28"/>
          <w:lang w:val="ru-RU"/>
        </w:rPr>
      </w:pPr>
      <w:r>
        <w:rPr>
          <w:lang w:val="ru-RU"/>
        </w:rPr>
        <w:t>Контроль используемого программного обеспечения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правила контроля установки программного обеспечения на рабочих системах.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Уровень поддержки используемого программного обеспечения, предоставленного другими поставщиками, должен соответствовать требованиям поставщиков. Решение о переходе на новую версию должно приниматься с учетом безопасности этой версии.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Программные обновления необходимо устанавливать в том случае, если они помогут устранить уязвимости или уменьшить их серьезность.</w:t>
      </w:r>
    </w:p>
    <w:p w:rsidR="008E1616" w:rsidRDefault="008E1616">
      <w:pPr>
        <w:pStyle w:val="42"/>
        <w:tabs>
          <w:tab w:val="left" w:pos="1701"/>
        </w:tabs>
        <w:spacing w:before="0" w:after="0" w:line="360" w:lineRule="auto"/>
        <w:ind w:left="567" w:hanging="567"/>
        <w:rPr>
          <w:szCs w:val="28"/>
          <w:lang w:val="ru-RU"/>
        </w:rPr>
      </w:pPr>
      <w:r>
        <w:rPr>
          <w:lang w:val="ru-RU"/>
        </w:rPr>
        <w:t>Защита данных, используемых для тестирования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Тестовые данные необходимо защищать и контролировать.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тестировании систем используемые для этого данные необходимо защищать так же, как и рабочие.</w:t>
      </w:r>
    </w:p>
    <w:p w:rsidR="008E1616" w:rsidRDefault="008E1616">
      <w:pPr>
        <w:pStyle w:val="42"/>
        <w:tabs>
          <w:tab w:val="left" w:pos="1701"/>
        </w:tabs>
        <w:spacing w:before="0" w:after="0" w:line="360" w:lineRule="auto"/>
        <w:ind w:left="567" w:hanging="567"/>
        <w:rPr>
          <w:szCs w:val="28"/>
          <w:lang w:val="ru-RU"/>
        </w:rPr>
      </w:pPr>
      <w:r>
        <w:rPr>
          <w:lang w:val="ru-RU"/>
        </w:rPr>
        <w:lastRenderedPageBreak/>
        <w:t>Контроль доступа к исходным программным кодам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исходным кодам программ должен быть ограничен.</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предотвращения введения в программные коды несанкционированной функциональности, доступ к библиотекам исходных кодов программ следует строго ограничить и контролировать.</w:t>
      </w:r>
    </w:p>
    <w:p w:rsidR="008E1616" w:rsidRDefault="008E1616">
      <w:pPr>
        <w:pStyle w:val="361"/>
        <w:rPr>
          <w:szCs w:val="28"/>
        </w:rPr>
      </w:pPr>
      <w:r>
        <w:t xml:space="preserve"> Безопасность при разработке и поддержке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Среды, в которых происходит проектирование и поддержка, должны находиться под строгим контролем.</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Руководители, ответственные за прикладные системы, должны также нести ответственность за среды проектирования или поддержки. Они должны обеспечить контроль всех предлагаемых изменений в системе, чтобы гарантировать, что эти изменения не нарушат безопасность системы или среды эксплуатации.</w:t>
      </w:r>
    </w:p>
    <w:p w:rsidR="008E1616" w:rsidRDefault="008E1616">
      <w:pPr>
        <w:pStyle w:val="42"/>
        <w:tabs>
          <w:tab w:val="left" w:pos="1701"/>
        </w:tabs>
        <w:spacing w:before="0" w:after="0" w:line="360" w:lineRule="auto"/>
        <w:ind w:left="567" w:hanging="567"/>
        <w:rPr>
          <w:szCs w:val="28"/>
          <w:lang w:val="ru-RU"/>
        </w:rPr>
      </w:pPr>
      <w:r>
        <w:rPr>
          <w:lang w:val="ru-RU"/>
        </w:rPr>
        <w:t>Правила контроля изменений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правила внесения изменений, которыми следует руководствоваться при внесении изменений.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Эти правила должны обеспечивать минимальную вероятность повреждения автоматизированных систем.</w:t>
      </w:r>
    </w:p>
    <w:p w:rsidR="008E1616" w:rsidRDefault="008E1616">
      <w:pPr>
        <w:pStyle w:val="42"/>
        <w:tabs>
          <w:tab w:val="left" w:pos="1701"/>
        </w:tabs>
        <w:spacing w:before="0" w:after="0" w:line="360" w:lineRule="auto"/>
        <w:ind w:left="567" w:hanging="567"/>
        <w:rPr>
          <w:szCs w:val="28"/>
          <w:lang w:val="ru-RU"/>
        </w:rPr>
      </w:pPr>
      <w:r>
        <w:rPr>
          <w:lang w:val="ru-RU"/>
        </w:rPr>
        <w:t>Техническая проверка после внесения изменений в системы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После внесения изменений в системы их необходимо проверять и тестировать, чтобы убедиться в отсутствии нарушения безопасности или эффективности работы.</w:t>
      </w:r>
    </w:p>
    <w:p w:rsidR="008E1616" w:rsidRDefault="008E1616">
      <w:pPr>
        <w:pStyle w:val="42"/>
        <w:tabs>
          <w:tab w:val="left" w:pos="1701"/>
        </w:tabs>
        <w:spacing w:before="0" w:after="0" w:line="360" w:lineRule="auto"/>
        <w:ind w:left="567" w:hanging="567"/>
        <w:rPr>
          <w:szCs w:val="28"/>
          <w:lang w:val="ru-RU"/>
        </w:rPr>
      </w:pPr>
      <w:r>
        <w:rPr>
          <w:lang w:val="ru-RU"/>
        </w:rPr>
        <w:t>Ограничения на изменения в программных пакетах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Модификация программных пакетов должна применяться только при необходимости и строго контролироваться.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случае внесения изменений должны использоваться только официально приобретенные версии программных пакетов.</w:t>
      </w:r>
    </w:p>
    <w:p w:rsidR="008E1616" w:rsidRDefault="008E1616">
      <w:pPr>
        <w:pStyle w:val="42"/>
        <w:tabs>
          <w:tab w:val="left" w:pos="1701"/>
        </w:tabs>
        <w:spacing w:before="0" w:after="0" w:line="360" w:lineRule="auto"/>
        <w:ind w:left="567" w:hanging="567"/>
        <w:rPr>
          <w:szCs w:val="28"/>
          <w:lang w:val="ru-RU"/>
        </w:rPr>
      </w:pPr>
      <w:r>
        <w:rPr>
          <w:lang w:val="ru-RU"/>
        </w:rPr>
        <w:lastRenderedPageBreak/>
        <w:t>Утечка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Возможности утечки информации должны предотвращаться.</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Следует разработать меры для выявления возможных каналов утечки информации.</w:t>
      </w:r>
    </w:p>
    <w:p w:rsidR="008E1616" w:rsidRDefault="008E1616">
      <w:pPr>
        <w:pStyle w:val="42"/>
        <w:tabs>
          <w:tab w:val="left" w:pos="1701"/>
        </w:tabs>
        <w:spacing w:before="0" w:after="0" w:line="360" w:lineRule="auto"/>
        <w:ind w:left="567" w:hanging="567"/>
        <w:rPr>
          <w:szCs w:val="28"/>
          <w:lang w:val="ru-RU"/>
        </w:rPr>
      </w:pPr>
      <w:r>
        <w:rPr>
          <w:lang w:val="ru-RU"/>
        </w:rPr>
        <w:t>Разработка программного обеспечения сторонними организациями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программ внешним разработчиком должна происходить под наблюдением и контролем соответствующих сотрудников Банка.</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 xml:space="preserve">Необходимо разработать меры для предотвращения внесения внешним разработчиком </w:t>
      </w:r>
      <w:proofErr w:type="spellStart"/>
      <w:r>
        <w:rPr>
          <w:rFonts w:ascii="Times New Roman" w:hAnsi="Times New Roman" w:cs="Times New Roman"/>
          <w:sz w:val="28"/>
          <w:szCs w:val="28"/>
          <w:lang w:val="ru-RU"/>
        </w:rPr>
        <w:t>недекларированных</w:t>
      </w:r>
      <w:proofErr w:type="spellEnd"/>
      <w:r>
        <w:rPr>
          <w:rFonts w:ascii="Times New Roman" w:hAnsi="Times New Roman" w:cs="Times New Roman"/>
          <w:sz w:val="28"/>
          <w:szCs w:val="28"/>
          <w:lang w:val="ru-RU"/>
        </w:rPr>
        <w:t xml:space="preserve"> возможностей и вредоносного программного обеспечения.</w:t>
      </w:r>
    </w:p>
    <w:p w:rsidR="008E1616" w:rsidRDefault="008E1616">
      <w:pPr>
        <w:pStyle w:val="361"/>
        <w:rPr>
          <w:szCs w:val="28"/>
        </w:rPr>
      </w:pPr>
      <w:r>
        <w:t xml:space="preserve"> Управление уязвимостями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уменьшения рисков, проистекающих от эксплуатации опубликованных уязвимостей, необходимо осуществлять управление такими уязвимостями, предусматривающее оценку результатов от предпринятых действий.</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Такие решения должны приниматься в отношении операционных систем и других приложений.</w:t>
      </w:r>
    </w:p>
    <w:p w:rsidR="008E1616" w:rsidRDefault="008E1616">
      <w:pPr>
        <w:pStyle w:val="42"/>
        <w:tabs>
          <w:tab w:val="left" w:pos="1701"/>
        </w:tabs>
        <w:spacing w:before="0" w:after="0" w:line="360" w:lineRule="auto"/>
        <w:ind w:left="567" w:hanging="567"/>
        <w:rPr>
          <w:szCs w:val="28"/>
          <w:lang w:val="ru-RU"/>
        </w:rPr>
      </w:pPr>
      <w:r>
        <w:rPr>
          <w:lang w:val="ru-RU"/>
        </w:rPr>
        <w:t>Контроль уязвимостей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Информация об уязвимостях должна использоваться для анализа подверженности автоматизированных систем Банка этой уязвимости и принятия соответствующих мер по снижению соответствующего риска.</w:t>
      </w:r>
    </w:p>
    <w:p w:rsidR="008E1616" w:rsidRDefault="008E1616">
      <w:pPr>
        <w:pStyle w:val="21230"/>
      </w:pPr>
      <w:bookmarkStart w:id="26" w:name="__RefHeading___Toc222915964"/>
      <w:bookmarkEnd w:id="26"/>
      <w:r>
        <w:t>Управление инцидентами</w:t>
      </w:r>
    </w:p>
    <w:p w:rsidR="008E1616" w:rsidRDefault="008E1616">
      <w:pPr>
        <w:pStyle w:val="361"/>
        <w:rPr>
          <w:szCs w:val="28"/>
        </w:rPr>
      </w:pPr>
      <w:r>
        <w:t>Регистрация инцидентов информационной безопасности и недостатков в работе систем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своевременного принятия мер по устранению инцидентов ИБ и недостатков в работе ИС необходимо разработать правила регистрации событий и уведомления о них. Все сотрудники и пользователи сторонних </w:t>
      </w:r>
      <w:r>
        <w:rPr>
          <w:rFonts w:ascii="Times New Roman" w:hAnsi="Times New Roman" w:cs="Times New Roman"/>
          <w:sz w:val="28"/>
          <w:szCs w:val="28"/>
          <w:lang w:val="ru-RU"/>
        </w:rPr>
        <w:lastRenderedPageBreak/>
        <w:t>организаций должны быть осведомлены о правилах регистрации всех типов событий и сбоев в работе систем, которые могут оказать влияние на безопасность активов Банка.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 их обязанности должна входить максимально быстрая передача информации об инцидентах безопасности или сбоях в работе соответствующим лицам.</w:t>
      </w:r>
    </w:p>
    <w:p w:rsidR="008E1616" w:rsidRDefault="008E1616">
      <w:pPr>
        <w:pStyle w:val="42"/>
        <w:tabs>
          <w:tab w:val="left" w:pos="1701"/>
        </w:tabs>
        <w:spacing w:before="0" w:after="0" w:line="360" w:lineRule="auto"/>
        <w:ind w:left="567" w:hanging="567"/>
        <w:rPr>
          <w:szCs w:val="28"/>
          <w:lang w:val="ru-RU"/>
        </w:rPr>
      </w:pPr>
      <w:r>
        <w:rPr>
          <w:lang w:val="ru-RU"/>
        </w:rPr>
        <w:t>Уведомление о событиях информационной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о событиях информационной безопасности должна быть максимально быстро передана соответствующим лицам.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разработать процедуру уведомления, а также процедуру реакции на инциденты, включающую в себя действия, которые должны выполняться при поступлении сообщения об инциденте.</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сотрудники и пользователи сторонних организаций должны быть ознакомлены с процедурой уведомления об инцидентах, а в их обязанности должна входить максимально быстрая передача информации о таких инцидентах.</w:t>
      </w:r>
    </w:p>
    <w:p w:rsidR="008E1616" w:rsidRDefault="008E1616">
      <w:pPr>
        <w:pStyle w:val="42"/>
        <w:tabs>
          <w:tab w:val="left" w:pos="1701"/>
        </w:tabs>
        <w:spacing w:before="0" w:after="0" w:line="360" w:lineRule="auto"/>
        <w:ind w:left="567" w:hanging="567"/>
        <w:rPr>
          <w:szCs w:val="28"/>
          <w:lang w:val="ru-RU"/>
        </w:rPr>
      </w:pPr>
      <w:r>
        <w:rPr>
          <w:lang w:val="ru-RU"/>
        </w:rPr>
        <w:t>Уведомление о недостатках в работе систем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обязанности пользователей ИС и информационных сервисов должно быть включено уведомление о выявленных или подозреваемых уязвимостях или угрозах для систем и сервисов.</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Пользователи должны максимально быстро сообщать об этом либо своему руководителю, либо непосредственно поставщику услуг.</w:t>
      </w:r>
    </w:p>
    <w:p w:rsidR="008E1616" w:rsidRDefault="008E1616">
      <w:pPr>
        <w:pStyle w:val="361"/>
        <w:rPr>
          <w:szCs w:val="28"/>
        </w:rPr>
      </w:pPr>
      <w:r>
        <w:t xml:space="preserve"> Управление инцидентами информационной безопасности и усовершенствование</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Должна быть назначена ответственность за обработку событий информационной безопасности. Процесс управления инцидентами </w:t>
      </w:r>
      <w:r>
        <w:rPr>
          <w:rFonts w:ascii="Times New Roman" w:hAnsi="Times New Roman" w:cs="Times New Roman"/>
          <w:sz w:val="28"/>
          <w:szCs w:val="28"/>
          <w:lang w:val="ru-RU"/>
        </w:rPr>
        <w:lastRenderedPageBreak/>
        <w:t>информационной безопасности необходимо постоянно усовершенствовать, чтобы обеспечить его эффективность.</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Если требуется предоставить доказательства участия в инцидентах, то процесс сбора улик должен соответствовать требованиям законодательства.</w:t>
      </w:r>
    </w:p>
    <w:p w:rsidR="008E1616" w:rsidRDefault="008E1616">
      <w:pPr>
        <w:pStyle w:val="42"/>
        <w:tabs>
          <w:tab w:val="left" w:pos="1701"/>
        </w:tabs>
        <w:spacing w:before="0" w:after="0" w:line="360" w:lineRule="auto"/>
        <w:ind w:left="567" w:hanging="567"/>
        <w:rPr>
          <w:szCs w:val="28"/>
          <w:lang w:val="ru-RU"/>
        </w:rPr>
      </w:pPr>
      <w:r>
        <w:rPr>
          <w:lang w:val="ru-RU"/>
        </w:rPr>
        <w:t>Обязанности и правила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определены обязанности руководства и правила, позволяющие быстро, эффективно и организованно реагировать на инциденты информационной безопасности.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регистрации событий информационной безопасности и сбоев в работе систем, необходимо использовать мониторинг работы систем, появления уязвимостей и предупреждений о проблемах для обнаружения инцидентов ИБ.</w:t>
      </w:r>
    </w:p>
    <w:p w:rsidR="008E1616" w:rsidRDefault="008E1616">
      <w:pPr>
        <w:pStyle w:val="42"/>
        <w:tabs>
          <w:tab w:val="left" w:pos="1701"/>
        </w:tabs>
        <w:spacing w:before="0" w:after="0" w:line="360" w:lineRule="auto"/>
        <w:ind w:left="567" w:hanging="567"/>
        <w:rPr>
          <w:szCs w:val="28"/>
          <w:lang w:val="ru-RU"/>
        </w:rPr>
      </w:pPr>
      <w:r>
        <w:rPr>
          <w:lang w:val="ru-RU"/>
        </w:rPr>
        <w:t>Изучение инцидентов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механизмы, позволяющие оценивать и отслеживать тип инцидентов, их масштаб и связанные с ними затраты.</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Полученная информация должна использоваться для сокращения частоты, уменьшения масштаба и ущерба от возникновения подобных инцидентов в будущем.</w:t>
      </w:r>
    </w:p>
    <w:p w:rsidR="008E1616" w:rsidRDefault="008E1616">
      <w:pPr>
        <w:pStyle w:val="42"/>
        <w:tabs>
          <w:tab w:val="left" w:pos="1701"/>
        </w:tabs>
        <w:spacing w:before="0" w:after="0" w:line="360" w:lineRule="auto"/>
        <w:ind w:left="567" w:hanging="567"/>
        <w:rPr>
          <w:szCs w:val="28"/>
          <w:lang w:val="ru-RU"/>
        </w:rPr>
      </w:pPr>
      <w:r>
        <w:rPr>
          <w:lang w:val="ru-RU"/>
        </w:rPr>
        <w:t>Сбор улик</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привлечения человека или организации к ответственности в связи с происшедшими инцидентами ИБ, должны быть обеспечены сбор, хранение и предоставление доказательств его вины.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Если обвинение связано с внутренним дисциплинарным взысканием, необходимые улики определяются внутренними процедурами.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Если обвинение относится к области права (гражданского или уголовного), предъявленные улики должны соответствовать правилам предъявления улик, сформулированным в соответствующем законе, или правилам, принятым в суде, в котором будет слушаться дело.</w:t>
      </w:r>
    </w:p>
    <w:p w:rsidR="008E1616" w:rsidRDefault="008E1616">
      <w:pPr>
        <w:pStyle w:val="21230"/>
      </w:pPr>
      <w:bookmarkStart w:id="27" w:name="__RefHeading___Toc222915965"/>
      <w:bookmarkEnd w:id="27"/>
      <w:r>
        <w:lastRenderedPageBreak/>
        <w:t>Обеспечение непрерывности бизнеса</w:t>
      </w:r>
    </w:p>
    <w:p w:rsidR="008E1616" w:rsidRDefault="008E1616">
      <w:pPr>
        <w:pStyle w:val="361"/>
        <w:rPr>
          <w:szCs w:val="28"/>
        </w:rPr>
      </w:pPr>
      <w:r>
        <w:t>Аспекты информационной безопасности для управления непрерывностью бизнеса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разработать процесс обеспечения и поддержки непрерывности бизнеса для того, чтобы уменьшить негативное влияние бедствий и нарушений безопасности (которые могут быть, например, результатами стихийных бедствий, случайностей, отказа оборудования и преднамеренных действий) с помощью сочетания профилактических и восстановительных мер. Для разработки контролируемого процесса обеспечения и поддержки непрерывности бизнеса следует выявить события, способные нарушить деятельность Банка.</w:t>
      </w:r>
    </w:p>
    <w:p w:rsidR="008E1616" w:rsidRDefault="008E1616">
      <w:pPr>
        <w:pStyle w:val="42"/>
        <w:tabs>
          <w:tab w:val="left" w:pos="1701"/>
        </w:tabs>
        <w:spacing w:before="0" w:after="0" w:line="360" w:lineRule="auto"/>
        <w:ind w:left="567" w:hanging="567"/>
        <w:rPr>
          <w:szCs w:val="28"/>
          <w:lang w:val="ru-RU"/>
        </w:rPr>
      </w:pPr>
      <w:r>
        <w:rPr>
          <w:lang w:val="ru-RU"/>
        </w:rPr>
        <w:t>Включение информационной безопасности в процесс обеспечения непрерывности бизнеса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разработать и поддерживать процесс обеспечения непрерывности бизнеса Банка, включающий требования информационной безопасности, необходимые для обеспечения непрерывности бизнеса.</w:t>
      </w:r>
    </w:p>
    <w:p w:rsidR="008E1616" w:rsidRDefault="008E1616">
      <w:pPr>
        <w:pStyle w:val="42"/>
        <w:tabs>
          <w:tab w:val="left" w:pos="1701"/>
        </w:tabs>
        <w:spacing w:before="0" w:after="0" w:line="360" w:lineRule="auto"/>
        <w:ind w:left="567" w:hanging="567"/>
        <w:rPr>
          <w:szCs w:val="28"/>
          <w:lang w:val="ru-RU"/>
        </w:rPr>
      </w:pPr>
      <w:r>
        <w:rPr>
          <w:lang w:val="ru-RU"/>
        </w:rPr>
        <w:t>Непрерывность бизнеса и оценка риска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определить события, которые могут нарушить деятельность Банка, оценить возможность их возникновения, влияния таких нарушений и их последствий для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Оценка рисков должна проводиться при непосредственном участии владельцев активов, используемых в деятельности Банка.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Оценка должна включать в себя все области деятельности Банка.</w:t>
      </w:r>
    </w:p>
    <w:p w:rsidR="008E1616" w:rsidRDefault="008E1616">
      <w:pPr>
        <w:pStyle w:val="42"/>
        <w:tabs>
          <w:tab w:val="left" w:pos="1701"/>
        </w:tabs>
        <w:spacing w:before="0" w:after="0" w:line="360" w:lineRule="auto"/>
        <w:ind w:left="567" w:hanging="567"/>
        <w:rPr>
          <w:szCs w:val="28"/>
          <w:lang w:val="ru-RU"/>
        </w:rPr>
      </w:pPr>
      <w:r>
        <w:rPr>
          <w:lang w:val="ru-RU"/>
        </w:rPr>
        <w:t>Разработка и внедрение планов обеспечения непрерывности бизнеса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Должны быть разработаны и внедрены планы по поддержке и восстановлению деятельности Банка за определенный отрезок времени после сбоев и нарушений важных процессов.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Планы должны учитывать приоритетность бизнес-процессов, в частности, возобновление предоставления определенных услуг клиентам за приемлемый отрезок времени.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учитывать сервисы и ресурсы, которые потребуются для этого, в том числе кадровое обеспечение, ресурсы, не связанные с обработкой информации, а также варианты аварийного восстановления для средств обработки информации.</w:t>
      </w:r>
    </w:p>
    <w:p w:rsidR="008E1616" w:rsidRDefault="008E1616">
      <w:pPr>
        <w:pStyle w:val="42"/>
        <w:tabs>
          <w:tab w:val="left" w:pos="1701"/>
        </w:tabs>
        <w:spacing w:before="0" w:after="0" w:line="360" w:lineRule="auto"/>
        <w:ind w:left="567" w:hanging="567"/>
        <w:rPr>
          <w:szCs w:val="28"/>
          <w:lang w:val="ru-RU"/>
        </w:rPr>
      </w:pPr>
      <w:r>
        <w:rPr>
          <w:lang w:val="ru-RU"/>
        </w:rPr>
        <w:t>Структура планирования обеспечения непрерывности бизнеса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быть создана единая структура планов поддержки непрерывности бизнеса, чтобы гарантировать согласованность всех планов и определить приоритеты в области тестирования и поддержки.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каждом плане поддержки непрерывности бизнеса должны быть четко указаны условия начала его исполнения и сотрудники, ответственные за выполнение каждого пункта плана.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При появлении новых требований необходимо внести поправки в принятые планы действия в нештатных ситуациях.</w:t>
      </w:r>
    </w:p>
    <w:p w:rsidR="008E1616" w:rsidRDefault="008E1616">
      <w:pPr>
        <w:pStyle w:val="42"/>
        <w:tabs>
          <w:tab w:val="left" w:pos="1701"/>
        </w:tabs>
        <w:spacing w:before="0" w:after="0" w:line="360" w:lineRule="auto"/>
        <w:ind w:left="567" w:hanging="567"/>
        <w:rPr>
          <w:szCs w:val="28"/>
          <w:lang w:val="ru-RU"/>
        </w:rPr>
      </w:pPr>
      <w:r>
        <w:rPr>
          <w:lang w:val="ru-RU"/>
        </w:rPr>
        <w:t>Тестирование, поддержка и повторная оценка планов обеспечения непрерывности бизнеса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Планы непрерывности бизнеса должны непрерывно тестироваться и обновляться, чтобы гарантировать их эффективность и соответствие текущим условиям.</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Все члены группы реагирования и другие задействованные сотрудники должны быть ознакомлены с соответствующими планами, знать свои обязанности и роли.</w:t>
      </w:r>
    </w:p>
    <w:p w:rsidR="008E1616" w:rsidRDefault="008E1616">
      <w:pPr>
        <w:pStyle w:val="21230"/>
      </w:pPr>
      <w:bookmarkStart w:id="28" w:name="__RefHeading___Toc222915966"/>
      <w:bookmarkEnd w:id="28"/>
      <w:r>
        <w:t>Соответствие требованиям</w:t>
      </w:r>
    </w:p>
    <w:p w:rsidR="008E1616" w:rsidRDefault="008E1616">
      <w:pPr>
        <w:pStyle w:val="361"/>
        <w:rPr>
          <w:szCs w:val="28"/>
        </w:rPr>
      </w:pPr>
      <w:r>
        <w:lastRenderedPageBreak/>
        <w:t>Соответствие требованиям законодательства</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того чтобы избежать нарушений, связанных с гражданским и уголовным правом, требованиями законов и нормативных актов, обязательствами по контрактам и требованиями к безопасности, при разработке, эксплуатации и управлении ИС необходимо обратиться к имеющим необходимую квалификацию юристам, чтобы получить консультации по вопросам, связанным с законодательством. Также следует учитывать возможные различия требований законодательства в различных странах.</w:t>
      </w:r>
    </w:p>
    <w:p w:rsidR="008E1616" w:rsidRDefault="008E1616">
      <w:pPr>
        <w:pStyle w:val="42"/>
        <w:tabs>
          <w:tab w:val="left" w:pos="1701"/>
        </w:tabs>
        <w:spacing w:before="0" w:after="0" w:line="360" w:lineRule="auto"/>
        <w:ind w:left="567" w:hanging="567"/>
        <w:rPr>
          <w:szCs w:val="28"/>
          <w:lang w:val="ru-RU"/>
        </w:rPr>
      </w:pPr>
      <w:r>
        <w:rPr>
          <w:lang w:val="ru-RU"/>
        </w:rPr>
        <w:t>Определение применяемых законодательных актов</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каждой автоматизированной системы необходимо четко определить и зафиксировать все имеющие к ней отношение требования законов, нормативных актов и контрактов.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Подобным образом необходимо определить и зафиксировать конкретные меры и обязанности отдельных сотрудников по соблюдению этих требований.</w:t>
      </w:r>
    </w:p>
    <w:p w:rsidR="008E1616" w:rsidRDefault="008E1616">
      <w:pPr>
        <w:pStyle w:val="42"/>
        <w:tabs>
          <w:tab w:val="left" w:pos="1701"/>
        </w:tabs>
        <w:spacing w:before="0" w:after="0" w:line="360" w:lineRule="auto"/>
        <w:ind w:left="567" w:hanging="567"/>
        <w:rPr>
          <w:szCs w:val="28"/>
          <w:lang w:val="ru-RU"/>
        </w:rPr>
      </w:pPr>
      <w:r>
        <w:rPr>
          <w:lang w:val="ru-RU"/>
        </w:rPr>
        <w:t>Права интеллектуальной собственности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Необходимо реализовать процедуры, обеспечивающие соответствие законодательным ограничениям на использование материалов, на которые могут распространяться права интеллектуальной собственности.</w:t>
      </w:r>
    </w:p>
    <w:p w:rsidR="008E1616" w:rsidRDefault="008E1616">
      <w:pPr>
        <w:pStyle w:val="42"/>
        <w:tabs>
          <w:tab w:val="left" w:pos="1701"/>
        </w:tabs>
        <w:spacing w:before="0" w:after="0" w:line="360" w:lineRule="auto"/>
        <w:ind w:left="567" w:hanging="567"/>
        <w:rPr>
          <w:szCs w:val="28"/>
          <w:lang w:val="ru-RU"/>
        </w:rPr>
      </w:pPr>
      <w:r>
        <w:rPr>
          <w:lang w:val="ru-RU"/>
        </w:rPr>
        <w:t>Защита документов Банка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Важные документы, принадлежащие Банку, должны быть защищены от утраты, повреждения и фальсификации в соответствии с требованиями законов и нормативных актов.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Документы необходимо классифицировать по типу. Для каждого документа необходимо указать период хранения и тип носителя. Процедуры хранения и обращения с носителями должны разрабатываться в соответствии с рекомендациями производителя.</w:t>
      </w:r>
    </w:p>
    <w:p w:rsidR="008E1616" w:rsidRDefault="008E1616">
      <w:pPr>
        <w:pStyle w:val="42"/>
        <w:tabs>
          <w:tab w:val="left" w:pos="1701"/>
        </w:tabs>
        <w:spacing w:before="0" w:after="0" w:line="360" w:lineRule="auto"/>
        <w:ind w:left="567" w:hanging="567"/>
        <w:rPr>
          <w:szCs w:val="28"/>
          <w:lang w:val="ru-RU"/>
        </w:rPr>
      </w:pPr>
      <w:r>
        <w:rPr>
          <w:lang w:val="ru-RU"/>
        </w:rPr>
        <w:lastRenderedPageBreak/>
        <w:t>Защита данных и сохранение конфиденциальности персональных данных</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Защита данных и сохранение конфиденциальности персональных данных должны быть обеспечены в соответствии с требованиями действующего законодательства, нормативных актов и договорных обязательств.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Должна быть разработана и реализована политика защиты и сохранения конфиденциальности. Персонал, осуществляющий обработку персональных данных, должен быть ознакомлен с этой политикой.</w:t>
      </w:r>
    </w:p>
    <w:p w:rsidR="008E1616" w:rsidRDefault="008E1616">
      <w:pPr>
        <w:pStyle w:val="42"/>
        <w:tabs>
          <w:tab w:val="left" w:pos="1701"/>
        </w:tabs>
        <w:spacing w:before="0" w:after="0" w:line="360" w:lineRule="auto"/>
        <w:ind w:left="567" w:hanging="567"/>
        <w:rPr>
          <w:szCs w:val="28"/>
          <w:lang w:val="ru-RU"/>
        </w:rPr>
      </w:pPr>
      <w:r>
        <w:rPr>
          <w:lang w:val="ru-RU"/>
        </w:rPr>
        <w:t>Предотвращение неправомерного использования средств обработки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Пользователи должны препятствовать несанкционированному использованию средств обработки информации.</w:t>
      </w:r>
    </w:p>
    <w:p w:rsidR="008E1616" w:rsidRDefault="008E1616">
      <w:pPr>
        <w:pStyle w:val="42"/>
        <w:tabs>
          <w:tab w:val="left" w:pos="1701"/>
        </w:tabs>
        <w:spacing w:before="0" w:after="0" w:line="360" w:lineRule="auto"/>
        <w:ind w:left="567" w:hanging="567"/>
        <w:rPr>
          <w:szCs w:val="28"/>
          <w:lang w:val="ru-RU"/>
        </w:rPr>
      </w:pPr>
      <w:r>
        <w:rPr>
          <w:lang w:val="ru-RU"/>
        </w:rPr>
        <w:t>Ограничение на использование криптографических средств защиты</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Средства криптографической защиты должны использоваться в соответствии со всеми действующими соглашениями, а также требованиями законодательства и нормативных актов.</w:t>
      </w:r>
    </w:p>
    <w:p w:rsidR="008E1616" w:rsidRDefault="008E1616">
      <w:pPr>
        <w:pStyle w:val="361"/>
        <w:rPr>
          <w:szCs w:val="28"/>
        </w:rPr>
      </w:pPr>
      <w:r>
        <w:t>Соответствие требованиям политики безопасности, стандартам и техническим требованиям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проверки соответствия систем требованиям политики безопасности и стандартам необходимо регулярно проверять безопасность ИС.</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Такие проверки должны осуществляться в соответствии с действующими политиками безопасности. Технические платформы и информационные системы необходимо проверять на соответствие стандартам реализации безопасности.</w:t>
      </w:r>
    </w:p>
    <w:p w:rsidR="008E1616" w:rsidRDefault="008E1616">
      <w:pPr>
        <w:pStyle w:val="42"/>
        <w:tabs>
          <w:tab w:val="left" w:pos="1701"/>
        </w:tabs>
        <w:spacing w:before="0" w:after="0" w:line="360" w:lineRule="auto"/>
        <w:ind w:left="567" w:hanging="567"/>
        <w:rPr>
          <w:szCs w:val="28"/>
          <w:lang w:val="ru-RU"/>
        </w:rPr>
      </w:pPr>
      <w:r>
        <w:rPr>
          <w:lang w:val="ru-RU"/>
        </w:rPr>
        <w:lastRenderedPageBreak/>
        <w:t>Соответствие политике безопасности и стандартам</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должно обеспечить правильное выполнение всех связанных с безопасностью процедур, которые находятся в их ведении. </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Кроме того, все области деятельности Банка должны проходить регулярную проверку на предмет соответствия политике безопасности и стандартам.</w:t>
      </w:r>
    </w:p>
    <w:p w:rsidR="008E1616" w:rsidRDefault="008E1616">
      <w:pPr>
        <w:pStyle w:val="42"/>
        <w:tabs>
          <w:tab w:val="left" w:pos="1701"/>
        </w:tabs>
        <w:spacing w:before="0" w:after="0" w:line="360" w:lineRule="auto"/>
        <w:ind w:left="567" w:hanging="567"/>
        <w:rPr>
          <w:szCs w:val="28"/>
          <w:lang w:val="ru-RU"/>
        </w:rPr>
      </w:pPr>
      <w:r>
        <w:rPr>
          <w:lang w:val="ru-RU"/>
        </w:rPr>
        <w:t>Проверка соответствия техническим требованиям</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Информационные системы необходимо регулярно проверять на предмет соответствия стандартам реализации безопасности.</w:t>
      </w:r>
    </w:p>
    <w:p w:rsidR="008E1616" w:rsidRDefault="008E1616">
      <w:pPr>
        <w:pStyle w:val="21230"/>
      </w:pPr>
      <w:bookmarkStart w:id="29" w:name="__RefHeading___Toc222915967"/>
      <w:bookmarkEnd w:id="29"/>
      <w:r>
        <w:t>Обеспечение ИБ банковских платежных технологических процессов</w:t>
      </w:r>
    </w:p>
    <w:p w:rsidR="008E1616" w:rsidRDefault="008E1616">
      <w:pPr>
        <w:pStyle w:val="361"/>
      </w:pPr>
      <w:r>
        <w:t>Банковские платежные системы</w:t>
      </w:r>
    </w:p>
    <w:p w:rsidR="008E1616" w:rsidRDefault="008E1616">
      <w:pPr>
        <w:pStyle w:val="42"/>
        <w:tabs>
          <w:tab w:val="left" w:pos="1701"/>
        </w:tabs>
        <w:spacing w:before="0" w:after="0" w:line="360" w:lineRule="auto"/>
        <w:ind w:left="567" w:hanging="567"/>
        <w:rPr>
          <w:szCs w:val="28"/>
          <w:lang w:val="ru-RU"/>
        </w:rPr>
      </w:pPr>
      <w:r>
        <w:rPr>
          <w:lang w:val="ru-RU"/>
        </w:rPr>
        <w:t>Объекты защиты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Объектами защиты являются:</w:t>
      </w:r>
    </w:p>
    <w:p w:rsidR="008E1616" w:rsidRDefault="008E1616" w:rsidP="00DA6FB4">
      <w:pPr>
        <w:numPr>
          <w:ilvl w:val="0"/>
          <w:numId w:val="4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Банковский платежный технологический процесс.</w:t>
      </w:r>
    </w:p>
    <w:p w:rsidR="008E1616" w:rsidRDefault="008E1616" w:rsidP="00DA6FB4">
      <w:pPr>
        <w:numPr>
          <w:ilvl w:val="0"/>
          <w:numId w:val="4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Платежная информация.</w:t>
      </w:r>
    </w:p>
    <w:p w:rsidR="008E1616" w:rsidRDefault="008E1616" w:rsidP="00DA6FB4">
      <w:pPr>
        <w:numPr>
          <w:ilvl w:val="0"/>
          <w:numId w:val="41"/>
        </w:numPr>
        <w:tabs>
          <w:tab w:val="left" w:pos="1701"/>
        </w:tabs>
        <w:spacing w:line="360" w:lineRule="auto"/>
        <w:ind w:left="1134" w:firstLine="0"/>
        <w:jc w:val="both"/>
        <w:rPr>
          <w:lang w:val="ru-RU"/>
        </w:rPr>
      </w:pPr>
      <w:r>
        <w:rPr>
          <w:rFonts w:ascii="Times New Roman" w:hAnsi="Times New Roman" w:cs="Times New Roman"/>
          <w:sz w:val="28"/>
          <w:szCs w:val="28"/>
          <w:lang w:val="ru-RU"/>
        </w:rPr>
        <w:t>Технологический процесс по управлению ролями и полномочиями сотрудников Банка, задействованных в обеспечении банковского платежного технологического процесса.</w:t>
      </w:r>
    </w:p>
    <w:p w:rsidR="008E1616" w:rsidRDefault="008E1616">
      <w:pPr>
        <w:pStyle w:val="42"/>
        <w:tabs>
          <w:tab w:val="left" w:pos="1701"/>
        </w:tabs>
        <w:spacing w:before="0" w:after="0" w:line="360" w:lineRule="auto"/>
        <w:ind w:left="567" w:hanging="567"/>
        <w:rPr>
          <w:szCs w:val="28"/>
          <w:lang w:val="ru-RU"/>
        </w:rPr>
      </w:pPr>
      <w:r>
        <w:rPr>
          <w:lang w:val="ru-RU"/>
        </w:rPr>
        <w:t>Порядок обмена платежной информацией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Порядок обмена платежной информацией должен быть зафиксирован в договорах между Банком и юридическими или физическими лицами, осуществляющими обмен платежной информацией.</w:t>
      </w:r>
    </w:p>
    <w:p w:rsidR="008E1616" w:rsidRDefault="008E1616">
      <w:pPr>
        <w:pStyle w:val="361"/>
      </w:pPr>
      <w:r>
        <w:lastRenderedPageBreak/>
        <w:t>Защита банковских платежных систем</w:t>
      </w:r>
    </w:p>
    <w:p w:rsidR="008E1616" w:rsidRDefault="008E1616">
      <w:pPr>
        <w:pStyle w:val="42"/>
        <w:tabs>
          <w:tab w:val="left" w:pos="1701"/>
        </w:tabs>
        <w:spacing w:before="0" w:after="0" w:line="360" w:lineRule="auto"/>
        <w:ind w:left="567" w:hanging="567"/>
        <w:rPr>
          <w:szCs w:val="28"/>
          <w:lang w:val="ru-RU"/>
        </w:rPr>
      </w:pPr>
      <w:r>
        <w:rPr>
          <w:lang w:val="ru-RU"/>
        </w:rPr>
        <w:t>Разделение полномочий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Полномочия в автоматизированных системах должны быть разделены для предотвращения бесконтрольного создания, авторизации, уничтожения и изменения платежной информации, а также проведения операций по изменению состояния банковских счетов.</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исключения злоупотреблений со стороны администраторов ИС, следует обеспечить контроль и регистрацию их действий в системах.</w:t>
      </w:r>
    </w:p>
    <w:p w:rsidR="008E1616" w:rsidRDefault="008E1616">
      <w:pPr>
        <w:pStyle w:val="42"/>
        <w:tabs>
          <w:tab w:val="left" w:pos="1701"/>
        </w:tabs>
        <w:spacing w:before="0" w:after="0" w:line="360" w:lineRule="auto"/>
        <w:ind w:left="567" w:hanging="567"/>
        <w:rPr>
          <w:szCs w:val="28"/>
          <w:lang w:val="ru-RU"/>
        </w:rPr>
      </w:pPr>
      <w:r>
        <w:rPr>
          <w:lang w:val="ru-RU"/>
        </w:rPr>
        <w:t>Проверка результатов обработки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Результаты технологических операций по обработке платежной информации должны контролироваться и удостоверяться лицами или автоматизированными процессами.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Лица или автоматизированные процессы, осуществляющие обработку платежной информации и контроль результатов обработки, должны быть независимы друг от друга.</w:t>
      </w:r>
    </w:p>
    <w:p w:rsidR="008E1616" w:rsidRDefault="008E1616">
      <w:pPr>
        <w:pStyle w:val="42"/>
        <w:tabs>
          <w:tab w:val="left" w:pos="1701"/>
        </w:tabs>
        <w:spacing w:before="0" w:after="0" w:line="360" w:lineRule="auto"/>
        <w:ind w:left="567" w:hanging="567"/>
        <w:rPr>
          <w:szCs w:val="28"/>
          <w:lang w:val="ru-RU"/>
        </w:rPr>
      </w:pPr>
      <w:r>
        <w:rPr>
          <w:lang w:val="ru-RU"/>
        </w:rPr>
        <w:t>Авторизация и контроль целостности при работе с платежной информацией</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работе с платежной информацией необходимо проводить авторизацию и контроль целостности данной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Для осуществления авторизации и контроля целостности следует применять сертифицированные или разрешенные руководством Банка средства защиты от НСД и СКЗИ.</w:t>
      </w:r>
    </w:p>
    <w:p w:rsidR="008E1616" w:rsidRDefault="008E1616">
      <w:pPr>
        <w:pStyle w:val="42"/>
        <w:tabs>
          <w:tab w:val="left" w:pos="1701"/>
        </w:tabs>
        <w:spacing w:before="0" w:after="0" w:line="360" w:lineRule="auto"/>
        <w:ind w:left="567" w:hanging="567"/>
        <w:rPr>
          <w:szCs w:val="28"/>
          <w:lang w:val="ru-RU"/>
        </w:rPr>
      </w:pPr>
      <w:r>
        <w:rPr>
          <w:lang w:val="ru-RU"/>
        </w:rPr>
        <w:t>Администрирование средств защиты платежной информации</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Обязанности по администрированию средств защиты платежной информации должны возлагаться приказом по Банку на администраторов информационной безопасности с отражением этих функций в его должностных обязанностях.</w:t>
      </w:r>
    </w:p>
    <w:p w:rsidR="008E1616" w:rsidRDefault="008E1616">
      <w:pPr>
        <w:pStyle w:val="42"/>
        <w:tabs>
          <w:tab w:val="left" w:pos="1701"/>
        </w:tabs>
        <w:spacing w:before="0" w:after="0" w:line="360" w:lineRule="auto"/>
        <w:ind w:left="567" w:hanging="567"/>
        <w:rPr>
          <w:szCs w:val="28"/>
          <w:lang w:val="ru-RU"/>
        </w:rPr>
      </w:pPr>
      <w:r>
        <w:rPr>
          <w:lang w:val="ru-RU"/>
        </w:rPr>
        <w:lastRenderedPageBreak/>
        <w:t>Обеспечение комплексной защиты платежной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Комплекс мер по обеспечению информационной безопасности банковского платежного технологического процесса предусматривает:</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Защиту платежной информации от искажения, фальсификации, переадресации, несанкционированного уничтожения, ложной авторизации платежных документов.</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Минимально необходимый, гарантированный доступ сотрудника Банка только к тем ресурсам банковского платежного технологического процесса, которые необходимы ему для исполнения служебных обязанностей или реализации прав, предусмотренных технологией обработки платежной информации.</w:t>
      </w:r>
    </w:p>
    <w:p w:rsidR="008E1616" w:rsidRPr="0092163C"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Контроль (мониторинг) исполнения установленной технологии подготовки, обработки, передачи и хранения платежной информации.</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proofErr w:type="spellStart"/>
      <w:r>
        <w:rPr>
          <w:rFonts w:ascii="Times New Roman" w:hAnsi="Times New Roman" w:cs="Times New Roman"/>
          <w:sz w:val="28"/>
          <w:szCs w:val="28"/>
        </w:rPr>
        <w:t>Аутентификацию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обрабатываемой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платежной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информации</w:t>
      </w:r>
      <w:proofErr w:type="spellEnd"/>
      <w:r>
        <w:rPr>
          <w:rFonts w:ascii="Times New Roman" w:hAnsi="Times New Roman" w:cs="Times New Roman"/>
          <w:sz w:val="28"/>
          <w:szCs w:val="28"/>
          <w:lang w:val="ru-RU"/>
        </w:rPr>
        <w:t>.</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Двустороннюю аутентификацию автоматизированных рабочих мест, участников обмена платежной информацией.</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Восстановление платежной информации в случае ее умышленного или случайного разрушения или искажения или выхода из строя средств вычислительной техники.</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Авторизованный ввод платежной информации в автоматизированные банковские системы двумя сотрудниками с последующей программной сверкой результатов ввода на совпадение.</w:t>
      </w:r>
    </w:p>
    <w:p w:rsidR="008E1616" w:rsidRDefault="008E1616">
      <w:pPr>
        <w:numPr>
          <w:ilvl w:val="0"/>
          <w:numId w:val="10"/>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Сверку выходных платежных сообщений с соответствующими поступившими платежными сообщениями.</w:t>
      </w:r>
    </w:p>
    <w:p w:rsidR="008E1616" w:rsidRPr="0092163C" w:rsidRDefault="008E1616">
      <w:pPr>
        <w:numPr>
          <w:ilvl w:val="0"/>
          <w:numId w:val="10"/>
        </w:numPr>
        <w:tabs>
          <w:tab w:val="left" w:pos="1701"/>
        </w:tabs>
        <w:spacing w:line="360" w:lineRule="auto"/>
        <w:ind w:left="1134" w:firstLine="0"/>
        <w:jc w:val="both"/>
        <w:rPr>
          <w:lang w:val="ru-RU"/>
        </w:rPr>
      </w:pPr>
      <w:r>
        <w:rPr>
          <w:rFonts w:ascii="Times New Roman" w:hAnsi="Times New Roman" w:cs="Times New Roman"/>
          <w:sz w:val="28"/>
          <w:szCs w:val="28"/>
          <w:lang w:val="ru-RU"/>
        </w:rPr>
        <w:t>Гарантированную доставку платежных сообщений участникам обмена.</w:t>
      </w:r>
    </w:p>
    <w:p w:rsidR="008E1616" w:rsidRDefault="008E1616">
      <w:pPr>
        <w:pStyle w:val="21230"/>
      </w:pPr>
      <w:bookmarkStart w:id="30" w:name="__RefHeading___Toc222915968"/>
      <w:bookmarkEnd w:id="30"/>
      <w:r>
        <w:lastRenderedPageBreak/>
        <w:t>Обеспечение ИБ банковских информационных технологических процессов</w:t>
      </w:r>
    </w:p>
    <w:p w:rsidR="008E1616" w:rsidRDefault="008E1616">
      <w:pPr>
        <w:pStyle w:val="361"/>
      </w:pPr>
      <w:r>
        <w:t>Банковские информационные технологические процессы</w:t>
      </w:r>
    </w:p>
    <w:p w:rsidR="008E1616" w:rsidRDefault="008E1616">
      <w:pPr>
        <w:pStyle w:val="42"/>
        <w:tabs>
          <w:tab w:val="left" w:pos="1701"/>
        </w:tabs>
        <w:spacing w:before="0" w:after="0" w:line="360" w:lineRule="auto"/>
        <w:ind w:left="567" w:hanging="567"/>
        <w:rPr>
          <w:szCs w:val="28"/>
          <w:lang w:val="ru-RU"/>
        </w:rPr>
      </w:pPr>
      <w:r>
        <w:rPr>
          <w:lang w:val="ru-RU"/>
        </w:rPr>
        <w:t>Неплатежная информация</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 неплатежной информации в Банке относятся следующие виды информации:</w:t>
      </w:r>
    </w:p>
    <w:p w:rsidR="008E1616" w:rsidRDefault="008E1616" w:rsidP="00DA6FB4">
      <w:pPr>
        <w:numPr>
          <w:ilvl w:val="0"/>
          <w:numId w:val="3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Открытая информация, предназначенная для официальной передачи во внешние организации и средства массовой информации</w:t>
      </w:r>
    </w:p>
    <w:p w:rsidR="008E1616" w:rsidRDefault="008E1616" w:rsidP="00DA6FB4">
      <w:pPr>
        <w:numPr>
          <w:ilvl w:val="0"/>
          <w:numId w:val="3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Внутренняя банковская информация, предназначенная для использования исключительно сотрудниками Банка при выполнении ими служебных обязанностей.</w:t>
      </w:r>
    </w:p>
    <w:p w:rsidR="008E1616" w:rsidRDefault="008E1616" w:rsidP="00DA6FB4">
      <w:pPr>
        <w:numPr>
          <w:ilvl w:val="0"/>
          <w:numId w:val="3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содержащая сведения ограниченного распространения в соответствии с утвержденным Банком перечнем, подлежащая защите в соответствии с законодательством РФ, например, банковская тайна, персональные данные.</w:t>
      </w:r>
    </w:p>
    <w:p w:rsidR="008E1616" w:rsidRDefault="008E1616" w:rsidP="00DA6FB4">
      <w:pPr>
        <w:numPr>
          <w:ilvl w:val="0"/>
          <w:numId w:val="3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полученная из федеральных органов исполнительной власти и содержащая сведения ограниченного распространения.</w:t>
      </w:r>
    </w:p>
    <w:p w:rsidR="008E1616" w:rsidRDefault="008E1616" w:rsidP="00DA6FB4">
      <w:pPr>
        <w:numPr>
          <w:ilvl w:val="0"/>
          <w:numId w:val="3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содержащая сведения, составляющие государственную тайну.</w:t>
      </w:r>
    </w:p>
    <w:p w:rsidR="008E1616"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Каждому виду информации должен соответствовать свой необходимый уровень защиты.</w:t>
      </w:r>
    </w:p>
    <w:p w:rsidR="008E1616" w:rsidRDefault="008E1616">
      <w:pPr>
        <w:pStyle w:val="42"/>
        <w:tabs>
          <w:tab w:val="left" w:pos="1701"/>
        </w:tabs>
        <w:spacing w:before="0" w:after="0" w:line="360" w:lineRule="auto"/>
        <w:ind w:left="567" w:hanging="567"/>
        <w:rPr>
          <w:szCs w:val="28"/>
          <w:lang w:val="ru-RU"/>
        </w:rPr>
      </w:pPr>
      <w:r>
        <w:rPr>
          <w:lang w:val="ru-RU"/>
        </w:rPr>
        <w:t>Объекты защиты</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Объектами защиты являются:</w:t>
      </w:r>
    </w:p>
    <w:p w:rsidR="008E1616" w:rsidRDefault="008E1616" w:rsidP="00DA6FB4">
      <w:pPr>
        <w:numPr>
          <w:ilvl w:val="0"/>
          <w:numId w:val="22"/>
        </w:numPr>
        <w:tabs>
          <w:tab w:val="left" w:pos="1560"/>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ресурсы.</w:t>
      </w:r>
    </w:p>
    <w:p w:rsidR="008E1616" w:rsidRDefault="008E1616" w:rsidP="00DA6FB4">
      <w:pPr>
        <w:numPr>
          <w:ilvl w:val="0"/>
          <w:numId w:val="22"/>
        </w:numPr>
        <w:tabs>
          <w:tab w:val="left" w:pos="1560"/>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Управляющая информация АБС.</w:t>
      </w:r>
    </w:p>
    <w:p w:rsidR="008E1616" w:rsidRDefault="008E1616" w:rsidP="00DA6FB4">
      <w:pPr>
        <w:numPr>
          <w:ilvl w:val="0"/>
          <w:numId w:val="22"/>
        </w:numPr>
        <w:tabs>
          <w:tab w:val="left" w:pos="1560"/>
        </w:tabs>
        <w:spacing w:line="360" w:lineRule="auto"/>
        <w:ind w:left="1134" w:firstLine="0"/>
        <w:jc w:val="both"/>
        <w:rPr>
          <w:lang w:val="ru-RU"/>
        </w:rPr>
      </w:pPr>
      <w:r>
        <w:rPr>
          <w:rFonts w:ascii="Times New Roman" w:hAnsi="Times New Roman" w:cs="Times New Roman"/>
          <w:sz w:val="28"/>
          <w:szCs w:val="28"/>
          <w:lang w:val="ru-RU"/>
        </w:rPr>
        <w:t xml:space="preserve">Банковский информационный технологический процесс. </w:t>
      </w:r>
    </w:p>
    <w:p w:rsidR="008E1616" w:rsidRDefault="008E1616">
      <w:pPr>
        <w:pStyle w:val="42"/>
        <w:tabs>
          <w:tab w:val="left" w:pos="1701"/>
        </w:tabs>
        <w:spacing w:before="0" w:after="0" w:line="360" w:lineRule="auto"/>
        <w:ind w:left="567" w:hanging="567"/>
        <w:rPr>
          <w:szCs w:val="28"/>
          <w:lang w:val="ru-RU"/>
        </w:rPr>
      </w:pPr>
      <w:r>
        <w:rPr>
          <w:lang w:val="ru-RU"/>
        </w:rPr>
        <w:lastRenderedPageBreak/>
        <w:t>Обеспечение достоверности информации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Должна быть назначена ответственность и разработаны меры по обеспечению достоверности информации, обрабатываемой в банковских информационных системах.</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Должен обеспечиваться уровень защиты как собственной информации, так и информации, официально полученной из внешних организаций и от граждан в соответствии с требованиями законодательства Российской Федерации.</w:t>
      </w:r>
    </w:p>
    <w:p w:rsidR="008E1616" w:rsidRDefault="008E1616">
      <w:pPr>
        <w:pStyle w:val="361"/>
      </w:pPr>
      <w:r>
        <w:t>Обеспечение ИБ в банковских информационных технологических процессах</w:t>
      </w:r>
    </w:p>
    <w:p w:rsidR="008E1616" w:rsidRDefault="008E1616">
      <w:pPr>
        <w:pStyle w:val="42"/>
        <w:tabs>
          <w:tab w:val="left" w:pos="1701"/>
        </w:tabs>
        <w:spacing w:before="0" w:after="0" w:line="360" w:lineRule="auto"/>
        <w:ind w:left="567" w:hanging="567"/>
        <w:rPr>
          <w:szCs w:val="28"/>
          <w:lang w:val="ru-RU"/>
        </w:rPr>
      </w:pPr>
      <w:r>
        <w:rPr>
          <w:lang w:val="ru-RU"/>
        </w:rPr>
        <w:t>Требования к обеспечению ИБ в АБС</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ИБ в АБС должны быть реализованы следующие меры:</w:t>
      </w:r>
    </w:p>
    <w:p w:rsidR="008E1616" w:rsidRDefault="008E1616" w:rsidP="00DA6FB4">
      <w:pPr>
        <w:numPr>
          <w:ilvl w:val="0"/>
          <w:numId w:val="2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Устанавливаемые права доступа к информации в АБС должны назначаться подразделением Банка, ответственным за эту информацию (владельцем информационного актива) на основании заявки, заверенной руководителем структурного подразделения.</w:t>
      </w:r>
    </w:p>
    <w:p w:rsidR="008E1616" w:rsidRDefault="008E1616" w:rsidP="00DA6FB4">
      <w:pPr>
        <w:numPr>
          <w:ilvl w:val="0"/>
          <w:numId w:val="2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Для АБС должен быть определен порядок контроля ее функционирования со стороны лиц, отвечающих за ИБ.</w:t>
      </w:r>
    </w:p>
    <w:p w:rsidR="008E1616" w:rsidRDefault="008E1616" w:rsidP="00DA6FB4">
      <w:pPr>
        <w:numPr>
          <w:ilvl w:val="0"/>
          <w:numId w:val="2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Процессы подготовки, ввода, обработки и хранения информации, а также порядок установки, настройки, эксплуатации и восстановления необходимых технических и программных средств должны быть регламентированы и обеспечены инструктивными и методическими материалами, согласованными с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rsidP="00DA6FB4">
      <w:pPr>
        <w:numPr>
          <w:ilvl w:val="0"/>
          <w:numId w:val="28"/>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Должна осуществляться и быть регламентирована процедура периодического тестирования всех реализованных программно-техническими средствами функций (требований) по обеспечению </w:t>
      </w:r>
      <w:r>
        <w:rPr>
          <w:rFonts w:ascii="Times New Roman" w:hAnsi="Times New Roman" w:cs="Times New Roman"/>
          <w:sz w:val="28"/>
          <w:szCs w:val="28"/>
          <w:lang w:val="ru-RU"/>
        </w:rPr>
        <w:lastRenderedPageBreak/>
        <w:t xml:space="preserve">ИБ. Регламентирующие документы должны быть согласованы с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rsidP="00DA6FB4">
      <w:pPr>
        <w:numPr>
          <w:ilvl w:val="0"/>
          <w:numId w:val="28"/>
        </w:numPr>
        <w:tabs>
          <w:tab w:val="left" w:pos="1701"/>
        </w:tabs>
        <w:spacing w:line="360" w:lineRule="auto"/>
        <w:ind w:left="1134" w:firstLine="0"/>
        <w:jc w:val="both"/>
        <w:rPr>
          <w:lang w:val="ru-RU"/>
        </w:rPr>
      </w:pPr>
      <w:r>
        <w:rPr>
          <w:rFonts w:ascii="Times New Roman" w:hAnsi="Times New Roman" w:cs="Times New Roman"/>
          <w:sz w:val="28"/>
          <w:szCs w:val="28"/>
          <w:lang w:val="ru-RU"/>
        </w:rPr>
        <w:t>Должна осуществляться и быть регламентирована процедура восстановления системы обеспечения ИБ.</w:t>
      </w:r>
    </w:p>
    <w:p w:rsidR="008E1616" w:rsidRDefault="008E1616">
      <w:pPr>
        <w:pStyle w:val="42"/>
        <w:tabs>
          <w:tab w:val="left" w:pos="1701"/>
        </w:tabs>
        <w:spacing w:before="0" w:after="0" w:line="360" w:lineRule="auto"/>
        <w:ind w:left="567" w:hanging="567"/>
        <w:rPr>
          <w:szCs w:val="28"/>
          <w:lang w:val="ru-RU"/>
        </w:rPr>
      </w:pPr>
      <w:r>
        <w:rPr>
          <w:lang w:val="ru-RU"/>
        </w:rPr>
        <w:t>Требования к администратору ИБ АБС</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Приказом руководства должен быть назначен администратор ИБ АБС, имеющий служебные полномочия и технические возможности по контролю действий администраторов АБС (без вмешательства в их действия) и пользователей, а также полномочия и технические средства по настройке для каждого пользователя параметров системы, определяющих права доступа к информации.</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Не допускается совмещение в одном лице функций администратора АБС и администратора информационной безопасности АБС.</w:t>
      </w:r>
    </w:p>
    <w:p w:rsidR="008E1616" w:rsidRDefault="008E1616">
      <w:pPr>
        <w:pStyle w:val="21230"/>
        <w:rPr>
          <w:sz w:val="28"/>
          <w:szCs w:val="28"/>
        </w:rPr>
      </w:pPr>
      <w:bookmarkStart w:id="31" w:name="__RefHeading___Toc222915969"/>
      <w:bookmarkEnd w:id="31"/>
      <w:r>
        <w:t>Обеспечение информационной безопасности автоматизированных банковских систем на стадиях жизненного цикла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ИБ АБС должна обеспечиваться на всех стадиях жизненного цикла (ЖЦ) АБС, автоматизирующих банковские технологические процессы, с учетом всех сторон, вовлеченных в процессы ЖЦ (разработчиков, заказчиков, поставщиков продуктов и услуг, эксплуатирующих и надзорных подразделений организации).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Разработка технических заданий, проектирование, создание и тестирование и приемка средств и систем защиты АБС должны осуществляться по согласованию с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Ввод в действие, эксплуатация, снятие с эксплуатации АБС в части вопросов ИБ должны осуществляться при участии </w:t>
      </w:r>
      <w:proofErr w:type="spellStart"/>
      <w:r>
        <w:rPr>
          <w:rFonts w:ascii="Times New Roman" w:hAnsi="Times New Roman" w:cs="Times New Roman"/>
          <w:sz w:val="28"/>
          <w:szCs w:val="28"/>
          <w:lang w:val="ru-RU"/>
        </w:rPr>
        <w:t>ПБоИБ</w:t>
      </w:r>
      <w:proofErr w:type="spellEnd"/>
      <w:r>
        <w:rPr>
          <w:rFonts w:ascii="Times New Roman" w:hAnsi="Times New Roman" w:cs="Times New Roman"/>
          <w:sz w:val="28"/>
          <w:szCs w:val="28"/>
          <w:lang w:val="ru-RU"/>
        </w:rPr>
        <w:t>.</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стадиях, связанных с разработкой АБС (определение требований заинтересованных сторон, анализ требований, архитектурное проектирование, реализация, интеграция и верификация, поставка, ввод в действие), разработчиком должна быть обеспечена защита от угроз:</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Неверной формулировки требований к АБС.</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Выбора неадекватной модели ЖЦ АБС, в том числе неадекватного выбора процессов ЖЦ и вовлеченных в них участников.</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Принятия неверных проектных решений.</w:t>
      </w:r>
    </w:p>
    <w:p w:rsidR="008E1616" w:rsidRDefault="008E1616">
      <w:pPr>
        <w:numPr>
          <w:ilvl w:val="0"/>
          <w:numId w:val="9"/>
        </w:numPr>
        <w:tabs>
          <w:tab w:val="left" w:pos="540"/>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Внесения разработчиком дефектов на уровне архитектурных решений.</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Внесения разработчиком недокументированных возможностей в АБС.</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Неадекватной (неполной, противоречивой, некорректной и пр.) реализации требований к АБС.</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Разработки некачественной документации.</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Сборки АБС разработчиком/производителем с нарушением требований, что приводит к появлению недокументированных возможностей в АБС либо к неадекватной реализации требований.</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Неверного конфигурирования АБС.</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Приемки АБС, не отвечающей требованиям Заказчика.</w:t>
      </w:r>
    </w:p>
    <w:p w:rsidR="008E1616" w:rsidRDefault="008E1616">
      <w:pPr>
        <w:numPr>
          <w:ilvl w:val="0"/>
          <w:numId w:val="9"/>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Внесения недокументированных возможностей в АБС в процессе проведения приемочных испытаний посредством недокументированных возможностей функциональных тестов и тестов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Привлекаемые для разработки и производства средств и систем защиты АБС на договорной основе специализированные организации должны иметь </w:t>
      </w:r>
      <w:r>
        <w:rPr>
          <w:rFonts w:ascii="Times New Roman" w:hAnsi="Times New Roman" w:cs="Times New Roman"/>
          <w:sz w:val="28"/>
          <w:szCs w:val="28"/>
          <w:lang w:val="ru-RU"/>
        </w:rPr>
        <w:lastRenderedPageBreak/>
        <w:t>лицензии на данный вид деятельности в соответствии с законодательством РФ.</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приобретении Банком готовых АБС и их компонентов разработчиком должна быть предоставлена документация, содержащая, в том числе описание защитных мер, предпринятых разработчиком в отношении угроз.</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Также разработчиком должна быть представлена документация, содержащая описание защитных мер, предпринятых разработчиком АБС, и их компонентов относительно безопасности разработки, безопасности поставки и эксплуатации, поддержки жизненного цикла, включая описание модели жизненного цикла, оценки уязвимости. Данная документация может быть представлена в рамках декларации о соответствии или быть результатом оценки соответствия изделия, проведенной в рамках соответствующей системы оценки.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договор  о поставке АБС и их компонентов Банку рекомендуется включать положения по сопровождению поставляемых изделий на весь срок их службы. В случае невозможности включения в договор (контракт) указанных требований к разработчику должна быть рассмотрена возможность приобретения полного комплекта рабочей конструкторской документации на изделие, обеспечивающего возможность сопровождения АБС и их компонентов без участия разработчика. Если оба указанных варианта неприемлемы, например, вследствие высокой стоимости, руководство Банка должно обеспечить анализ влияния угрозы невозможности сопровождения АБС и их компонентов на обеспечение непрерывности бизнеса.</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стадии эксплуатации в соответствии с документом ISO TR 13569 должна быть обеспечена защита от следующих угроз:</w:t>
      </w:r>
    </w:p>
    <w:p w:rsidR="008E1616" w:rsidRDefault="008E1616" w:rsidP="00DA6FB4">
      <w:pPr>
        <w:numPr>
          <w:ilvl w:val="0"/>
          <w:numId w:val="31"/>
        </w:numPr>
        <w:tabs>
          <w:tab w:val="left" w:pos="720"/>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Умышленное несанкционированное раскрытие, модификация или уничтожение информации.</w:t>
      </w:r>
    </w:p>
    <w:p w:rsidR="008E1616" w:rsidRDefault="008E1616" w:rsidP="00DA6FB4">
      <w:pPr>
        <w:numPr>
          <w:ilvl w:val="0"/>
          <w:numId w:val="31"/>
        </w:numPr>
        <w:tabs>
          <w:tab w:val="left" w:pos="720"/>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Неумышленная модификация или уничтожение информации.</w:t>
      </w:r>
    </w:p>
    <w:p w:rsidR="008E1616" w:rsidRDefault="008E1616" w:rsidP="00DA6FB4">
      <w:pPr>
        <w:numPr>
          <w:ilvl w:val="0"/>
          <w:numId w:val="31"/>
        </w:numPr>
        <w:tabs>
          <w:tab w:val="left" w:pos="720"/>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Недоставка или ошибочная доставка информации.</w:t>
      </w:r>
    </w:p>
    <w:p w:rsidR="008E1616" w:rsidRDefault="008E1616" w:rsidP="00DA6FB4">
      <w:pPr>
        <w:numPr>
          <w:ilvl w:val="0"/>
          <w:numId w:val="31"/>
        </w:numPr>
        <w:tabs>
          <w:tab w:val="left" w:pos="720"/>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Отказ в обслуживании или ухудшение обслуживания.</w:t>
      </w:r>
    </w:p>
    <w:p w:rsidR="008E1616" w:rsidRDefault="008E1616" w:rsidP="00DA6FB4">
      <w:pPr>
        <w:numPr>
          <w:ilvl w:val="0"/>
          <w:numId w:val="31"/>
        </w:numPr>
        <w:tabs>
          <w:tab w:val="left" w:pos="1560"/>
        </w:tabs>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Отказ от авторства сообщения или выполненной операции.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стадии сопровождения должна быть обеспечена защита от угроз:</w:t>
      </w:r>
    </w:p>
    <w:p w:rsidR="008E1616" w:rsidRDefault="008E1616" w:rsidP="00DA6FB4">
      <w:pPr>
        <w:numPr>
          <w:ilvl w:val="0"/>
          <w:numId w:val="27"/>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Внесения изменений в АБС, приводящих к нарушению ее функциональности либо к появлению недокументированных возможностей.</w:t>
      </w:r>
    </w:p>
    <w:p w:rsidR="008E1616" w:rsidRDefault="008E1616" w:rsidP="00DA6FB4">
      <w:pPr>
        <w:numPr>
          <w:ilvl w:val="0"/>
          <w:numId w:val="27"/>
        </w:numPr>
        <w:tabs>
          <w:tab w:val="left" w:pos="1701"/>
        </w:tabs>
        <w:autoSpaceDE w:val="0"/>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Невнесения разработчиком/поставщиком изменений, необходимых для поддержки правильного функционирования и правильного состояния АБС.</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стадии снятия с эксплуатации должно быть обеспечено удаление информации, несанкционированное использование которой может нанести ущерб деятельности организации, и информации, используемой средствами обеспечения ИБ, из постоянной памяти АБС или с внешних носителей.</w:t>
      </w:r>
    </w:p>
    <w:p w:rsidR="008E1616" w:rsidRPr="0092163C" w:rsidRDefault="008E1616">
      <w:pPr>
        <w:tabs>
          <w:tab w:val="left" w:pos="1560"/>
        </w:tabs>
        <w:spacing w:line="360" w:lineRule="auto"/>
        <w:ind w:firstLine="567"/>
        <w:jc w:val="both"/>
        <w:rPr>
          <w:lang w:val="ru-RU"/>
        </w:rPr>
      </w:pPr>
      <w:r>
        <w:rPr>
          <w:rFonts w:ascii="Times New Roman" w:hAnsi="Times New Roman" w:cs="Times New Roman"/>
          <w:sz w:val="28"/>
          <w:szCs w:val="28"/>
          <w:lang w:val="ru-RU"/>
        </w:rPr>
        <w:t>Требования ИБ должны включаться во все договоры и контракты на проведение работ или оказание услуг на всех стадиях ЖЦ АБС.</w:t>
      </w:r>
    </w:p>
    <w:p w:rsidR="008E1616" w:rsidRDefault="008E1616">
      <w:pPr>
        <w:pStyle w:val="116pt000"/>
        <w:rPr>
          <w:sz w:val="28"/>
          <w:szCs w:val="28"/>
        </w:rPr>
      </w:pPr>
      <w:bookmarkStart w:id="32" w:name="__RefHeading___Toc222915970"/>
      <w:bookmarkEnd w:id="32"/>
      <w:r>
        <w:lastRenderedPageBreak/>
        <w:t>Порядок организации работ по Информационной Безопасности</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всех подразделений, входящих в область действия СУИБ Банка, должен быть разработан Порядок организации работ – документы, регламентирующие организацию процессов обеспечения ИБ.</w:t>
      </w:r>
    </w:p>
    <w:p w:rsidR="008E1616" w:rsidRDefault="008E1616">
      <w:pPr>
        <w:tabs>
          <w:tab w:val="left" w:pos="1560"/>
        </w:tabs>
        <w:spacing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Порядка организации работ следует:</w:t>
      </w:r>
    </w:p>
    <w:p w:rsidR="008E1616" w:rsidRDefault="008E1616">
      <w:pPr>
        <w:numPr>
          <w:ilvl w:val="0"/>
          <w:numId w:val="1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На основе общей политики ИБ Банка разработать необходимые локальные политики ИБ уровня подразделения, а также частные политики. Должна быть проведена детализация требований политики ИБ Банка с учетом специфики организации.</w:t>
      </w:r>
    </w:p>
    <w:p w:rsidR="008E1616" w:rsidRDefault="008E1616">
      <w:pPr>
        <w:numPr>
          <w:ilvl w:val="0"/>
          <w:numId w:val="1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схему реализации организационной структуры СУИБ. Все роли, используемые в модели, должны быть назначены внутри существующей организационной структуры. В случае ее недостаточности, должен быть рассмотрен вопрос о внесении необходимых изменений.</w:t>
      </w:r>
    </w:p>
    <w:p w:rsidR="008E1616" w:rsidRDefault="008E1616">
      <w:pPr>
        <w:numPr>
          <w:ilvl w:val="0"/>
          <w:numId w:val="11"/>
        </w:numPr>
        <w:tabs>
          <w:tab w:val="left" w:pos="1701"/>
        </w:tabs>
        <w:spacing w:line="360" w:lineRule="auto"/>
        <w:ind w:left="1134" w:firstLine="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Адаптировать процессно-ролевую модель с учетом специфики организации и разработать детальную реализацию процессов и входящих в них процедур. Должен быть определен перечень процессов, реализуемых в организации, и перечень процессов, отдаваемых на аутсорсинг. </w:t>
      </w:r>
      <w:proofErr w:type="spellStart"/>
      <w:r>
        <w:rPr>
          <w:rFonts w:ascii="Times New Roman" w:hAnsi="Times New Roman" w:cs="Times New Roman"/>
          <w:sz w:val="28"/>
          <w:szCs w:val="28"/>
        </w:rPr>
        <w:t>Должен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быть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определен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перечень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документируемых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процедур</w:t>
      </w:r>
      <w:proofErr w:type="spellEnd"/>
      <w:r>
        <w:rPr>
          <w:rFonts w:ascii="Times New Roman" w:hAnsi="Times New Roman" w:cs="Times New Roman"/>
          <w:sz w:val="28"/>
          <w:szCs w:val="28"/>
          <w:lang w:val="ru-RU"/>
        </w:rPr>
        <w:t>.</w:t>
      </w:r>
    </w:p>
    <w:p w:rsidR="008E1616" w:rsidRPr="0092163C" w:rsidRDefault="008E1616">
      <w:pPr>
        <w:numPr>
          <w:ilvl w:val="0"/>
          <w:numId w:val="11"/>
        </w:numPr>
        <w:tabs>
          <w:tab w:val="left" w:pos="1701"/>
        </w:tabs>
        <w:spacing w:line="360" w:lineRule="auto"/>
        <w:ind w:left="1134" w:firstLine="0"/>
        <w:jc w:val="both"/>
        <w:rPr>
          <w:lang w:val="ru-RU"/>
        </w:rPr>
      </w:pPr>
      <w:r>
        <w:rPr>
          <w:rFonts w:ascii="Times New Roman" w:hAnsi="Times New Roman" w:cs="Times New Roman"/>
          <w:sz w:val="28"/>
          <w:szCs w:val="28"/>
          <w:lang w:val="ru-RU"/>
        </w:rPr>
        <w:t>Определить перечень обязанностей для каждой роли.</w:t>
      </w:r>
    </w:p>
    <w:p w:rsidR="008E1616" w:rsidRDefault="008E1616">
      <w:pPr>
        <w:pStyle w:val="116pt000"/>
        <w:ind w:left="431" w:hanging="431"/>
        <w:rPr>
          <w:sz w:val="28"/>
          <w:szCs w:val="28"/>
        </w:rPr>
      </w:pPr>
      <w:bookmarkStart w:id="33" w:name="__RefHeading___Toc222915971"/>
      <w:bookmarkEnd w:id="33"/>
      <w:r>
        <w:lastRenderedPageBreak/>
        <w:t>Нормативные ссылки</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Стандарт Банка России "Обеспечение информационной безопасности организаций банковской системы Российской Федерации. Общие положения" СТО БР ИББС-1.0-2006 (принят распоряжением ЦБР от 26 января 2006 года № Р-27).</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Pекомендации</w:t>
      </w:r>
      <w:proofErr w:type="spellEnd"/>
      <w:r>
        <w:rPr>
          <w:rFonts w:ascii="Times New Roman" w:hAnsi="Times New Roman" w:cs="Times New Roman"/>
          <w:sz w:val="28"/>
          <w:szCs w:val="28"/>
          <w:lang w:val="ru-RU"/>
        </w:rPr>
        <w:t xml:space="preserve"> в области стандартизации Банка России РС БР ИББС-2.0-2007 "Обеспечение информационной безопасности организаций банковской системы Российской Федерации. Методические рекомендации по документации в области обеспечения информационной безопасности в соответствии с требованиями СТО БР ИББС-1.0".</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Стандарт Банка России "Обеспечение информационной безопасности организаций банковской системы Российской Федерации. Руководство по самооценке соответствия ИБ организаций банковской системы Российской Федерации требованиям СТО БР ИББС-1.0".</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1.0-2004 "Стандартизация в Российской Федерации. Основные положения".</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1.4-2004 "Стандартизация в Российской Федерации. Стандарты организаций. Общие положения".</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34.601-90 "Информационная технология. Комплекс стандартов на автоматизированные системы. Автоматизированные системы. Стадии создания".</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51898-2002 "Аспекты безопасности. Правила включения в стандарты".</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ИСО 9001-2001 "Система менеджмента качества. Требования".</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ИСО 14001-98 "Система управления окружающей средой. Требования и руководство по применению".</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ГОСТ Р ИСО/МЭК 15408-1ч3-2002 "Информационная технология. Методы и средства обеспечения безопасности. Критерии оценки безопасности информационных технологий".</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ИСО/МЭК 12207-99 "Информационная технология. Процессы жизненного цикла программных средств".</w:t>
      </w:r>
    </w:p>
    <w:p w:rsidR="008E1616" w:rsidRPr="0092163C"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ГОСТ Р ИСО/МЭК ТО 15271-2002 "Информационная технология. Руководство по применению ГОСТ Р ИСО/МЭК 12207 (Процессы жизненного цикла программных средств)".</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ISO/IEC IS 13335-1÷2 "Information Technology. Security techniques. </w:t>
      </w:r>
      <w:r w:rsidRPr="0092163C">
        <w:rPr>
          <w:rFonts w:ascii="Times New Roman" w:hAnsi="Times New Roman" w:cs="Times New Roman"/>
          <w:sz w:val="28"/>
          <w:szCs w:val="28"/>
          <w:lang w:val="en-US"/>
        </w:rPr>
        <w:t>Management of information and communications technology security".</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ISO TR 13569 "Banking and related financial services. </w:t>
      </w:r>
      <w:proofErr w:type="spellStart"/>
      <w:r>
        <w:rPr>
          <w:rFonts w:ascii="Times New Roman" w:hAnsi="Times New Roman" w:cs="Times New Roman"/>
          <w:sz w:val="28"/>
          <w:szCs w:val="28"/>
          <w:lang w:val="ru-RU"/>
        </w:rPr>
        <w:t>Information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security</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guidelines</w:t>
      </w:r>
      <w:proofErr w:type="spellEnd"/>
      <w:r>
        <w:rPr>
          <w:rFonts w:ascii="Times New Roman" w:hAnsi="Times New Roman" w:cs="Times New Roman"/>
          <w:sz w:val="28"/>
          <w:szCs w:val="28"/>
          <w:lang w:val="ru-RU"/>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ISO/IEC IS 15288-2002 "Systems engineering. </w:t>
      </w:r>
      <w:proofErr w:type="spellStart"/>
      <w:r>
        <w:rPr>
          <w:rFonts w:ascii="Times New Roman" w:hAnsi="Times New Roman" w:cs="Times New Roman"/>
          <w:sz w:val="28"/>
          <w:szCs w:val="28"/>
          <w:lang w:val="ru-RU"/>
        </w:rPr>
        <w:t>System</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Life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Cycle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Processes</w:t>
      </w:r>
      <w:proofErr w:type="spellEnd"/>
      <w:r>
        <w:rPr>
          <w:rFonts w:ascii="Times New Roman" w:hAnsi="Times New Roman" w:cs="Times New Roman"/>
          <w:sz w:val="28"/>
          <w:szCs w:val="28"/>
          <w:lang w:val="ru-RU"/>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ISO/IEC TR 15504-1÷5 "Information technology. </w:t>
      </w:r>
      <w:proofErr w:type="spellStart"/>
      <w:r>
        <w:rPr>
          <w:rFonts w:ascii="Times New Roman" w:hAnsi="Times New Roman" w:cs="Times New Roman"/>
          <w:sz w:val="28"/>
          <w:szCs w:val="28"/>
          <w:lang w:val="ru-RU"/>
        </w:rPr>
        <w:t>Process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assessment</w:t>
      </w:r>
      <w:proofErr w:type="spellEnd"/>
      <w:r>
        <w:rPr>
          <w:rFonts w:ascii="Times New Roman" w:hAnsi="Times New Roman" w:cs="Times New Roman"/>
          <w:sz w:val="28"/>
          <w:szCs w:val="28"/>
          <w:lang w:val="ru-RU"/>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ISO/IEC TR 18028-1÷5 "Information technology. Security techniques. IT network security"</w:t>
      </w:r>
      <w:r w:rsidRPr="0092163C">
        <w:rPr>
          <w:rFonts w:ascii="Times New Roman" w:hAnsi="Times New Roman" w:cs="Times New Roman"/>
          <w:sz w:val="28"/>
          <w:szCs w:val="28"/>
          <w:lang w:val="en-US"/>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ISO/IEC TR 18043 "Information technology. Selection, deployment and operations of intrusion detection systems (IDS)".</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ISO/IEC TR 18044-2004 "Information Technology. Security techniques. Information security incident management"</w:t>
      </w:r>
      <w:r w:rsidRPr="0092163C">
        <w:rPr>
          <w:rFonts w:ascii="Times New Roman" w:hAnsi="Times New Roman" w:cs="Times New Roman"/>
          <w:sz w:val="28"/>
          <w:szCs w:val="28"/>
          <w:lang w:val="en-US"/>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en-US"/>
        </w:rPr>
        <w:t>ISO/IEC IS 17799-2005 (second edition) (</w:t>
      </w:r>
      <w:r>
        <w:rPr>
          <w:rFonts w:ascii="Times New Roman" w:hAnsi="Times New Roman" w:cs="Times New Roman"/>
          <w:sz w:val="28"/>
          <w:szCs w:val="28"/>
          <w:lang w:val="ru-RU"/>
        </w:rPr>
        <w:t>с</w:t>
      </w:r>
      <w:r>
        <w:rPr>
          <w:rFonts w:ascii="Times New Roman" w:hAnsi="Times New Roman" w:cs="Times New Roman"/>
          <w:sz w:val="28"/>
          <w:szCs w:val="28"/>
          <w:lang w:val="en-US"/>
        </w:rPr>
        <w:t> 2007 </w:t>
      </w:r>
      <w:r>
        <w:rPr>
          <w:rFonts w:ascii="Times New Roman" w:hAnsi="Times New Roman" w:cs="Times New Roman"/>
          <w:sz w:val="28"/>
          <w:szCs w:val="28"/>
          <w:lang w:val="ru-RU"/>
        </w:rPr>
        <w:t>года</w:t>
      </w:r>
      <w:r>
        <w:rPr>
          <w:rFonts w:ascii="Times New Roman" w:hAnsi="Times New Roman" w:cs="Times New Roman"/>
          <w:sz w:val="28"/>
          <w:szCs w:val="28"/>
          <w:lang w:val="en-US"/>
        </w:rPr>
        <w:t xml:space="preserve"> — ISO/IEC IS 27002) "Information Technology. </w:t>
      </w:r>
      <w:proofErr w:type="spellStart"/>
      <w:r>
        <w:rPr>
          <w:rFonts w:ascii="Times New Roman" w:hAnsi="Times New Roman" w:cs="Times New Roman"/>
          <w:sz w:val="28"/>
          <w:szCs w:val="28"/>
          <w:lang w:val="ru-RU"/>
        </w:rPr>
        <w:t>Code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of</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practice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for</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information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security</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management</w:t>
      </w:r>
      <w:proofErr w:type="spellEnd"/>
      <w:r>
        <w:rPr>
          <w:rFonts w:ascii="Times New Roman" w:hAnsi="Times New Roman" w:cs="Times New Roman"/>
          <w:sz w:val="28"/>
          <w:szCs w:val="28"/>
          <w:lang w:val="ru-RU"/>
        </w:rPr>
        <w:t>".</w:t>
      </w:r>
    </w:p>
    <w:p w:rsidR="008E1616" w:rsidRPr="0092163C"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sidRPr="0092163C">
        <w:rPr>
          <w:rFonts w:ascii="Times New Roman" w:hAnsi="Times New Roman" w:cs="Times New Roman"/>
          <w:sz w:val="28"/>
          <w:szCs w:val="28"/>
          <w:lang w:val="en-US"/>
        </w:rPr>
        <w:t>BS 7799-2-2002 "Information security management systems. Specification with guidance for use".</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ru-RU"/>
        </w:rPr>
      </w:pPr>
      <w:r w:rsidRPr="0092163C">
        <w:rPr>
          <w:rFonts w:ascii="Times New Roman" w:hAnsi="Times New Roman" w:cs="Times New Roman"/>
          <w:sz w:val="28"/>
          <w:szCs w:val="28"/>
          <w:lang w:val="en-US"/>
        </w:rPr>
        <w:t xml:space="preserve">ISO/IEC IS 27001-2005 "Information technology. Security techniques. Information security management systems. </w:t>
      </w:r>
      <w:proofErr w:type="spellStart"/>
      <w:r>
        <w:rPr>
          <w:rFonts w:ascii="Times New Roman" w:hAnsi="Times New Roman" w:cs="Times New Roman"/>
          <w:sz w:val="28"/>
          <w:szCs w:val="28"/>
          <w:lang w:val="ru-RU"/>
        </w:rPr>
        <w:t>Requirements</w:t>
      </w:r>
      <w:proofErr w:type="spellEnd"/>
      <w:r>
        <w:rPr>
          <w:rFonts w:ascii="Times New Roman" w:hAnsi="Times New Roman" w:cs="Times New Roman"/>
          <w:sz w:val="28"/>
          <w:szCs w:val="28"/>
          <w:lang w:val="ru-RU"/>
        </w:rPr>
        <w: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sidRPr="0092163C">
        <w:rPr>
          <w:rFonts w:ascii="Times New Roman" w:hAnsi="Times New Roman" w:cs="Times New Roman"/>
          <w:sz w:val="28"/>
          <w:szCs w:val="28"/>
          <w:lang w:val="en-US"/>
        </w:rPr>
        <w:lastRenderedPageBreak/>
        <w:t xml:space="preserve">ITU-T Recommendation X.1051 "Information security management system. </w:t>
      </w:r>
      <w:proofErr w:type="spellStart"/>
      <w:r>
        <w:rPr>
          <w:rFonts w:ascii="Times New Roman" w:hAnsi="Times New Roman" w:cs="Times New Roman"/>
          <w:sz w:val="28"/>
          <w:szCs w:val="28"/>
          <w:lang w:val="ru-RU"/>
        </w:rPr>
        <w:t>Requirements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for</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telecommunications</w:t>
      </w:r>
      <w:proofErr w:type="spellEnd"/>
      <w:r>
        <w:rPr>
          <w:rFonts w:ascii="Times New Roman" w:hAnsi="Times New Roman" w:cs="Times New Roman"/>
          <w:sz w:val="28"/>
          <w:szCs w:val="28"/>
          <w:lang w:val="ru-RU"/>
        </w:rPr>
        <w:t xml:space="preserve"> (ISMS-T)".</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BSI PAS-56 "Guide to Business Continuity Management (BCM)".</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COBIT "Control Objectives for Information and related Technology", 3rd Edition, July 2000.</w:t>
      </w:r>
    </w:p>
    <w:p w:rsidR="008E1616" w:rsidRDefault="008E1616">
      <w:pPr>
        <w:numPr>
          <w:ilvl w:val="1"/>
          <w:numId w:val="11"/>
        </w:numPr>
        <w:tabs>
          <w:tab w:val="left" w:pos="1134"/>
        </w:tabs>
        <w:spacing w:line="36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lang w:val="en-US"/>
        </w:rPr>
        <w:t>OCTAVE "Operationally Critical Threat, Asset, and Vulnerability Evaluation".</w:t>
      </w:r>
    </w:p>
    <w:p w:rsidR="008E1616" w:rsidRDefault="008E1616">
      <w:pPr>
        <w:numPr>
          <w:ilvl w:val="1"/>
          <w:numId w:val="11"/>
        </w:numPr>
        <w:tabs>
          <w:tab w:val="left" w:pos="1134"/>
        </w:tabs>
        <w:spacing w:line="360" w:lineRule="auto"/>
        <w:ind w:left="0" w:firstLine="567"/>
        <w:jc w:val="both"/>
      </w:pPr>
      <w:r>
        <w:rPr>
          <w:rFonts w:ascii="Times New Roman" w:hAnsi="Times New Roman" w:cs="Times New Roman"/>
          <w:sz w:val="28"/>
          <w:szCs w:val="28"/>
          <w:lang w:val="en-US"/>
        </w:rPr>
        <w:t>CRAMM UK "Government’s Risk Analysis and Management Method".</w:t>
      </w:r>
    </w:p>
    <w:sectPr w:rsidR="008E1616" w:rsidSect="008841A5">
      <w:headerReference w:type="even" r:id="rId16"/>
      <w:headerReference w:type="default" r:id="rId17"/>
      <w:footerReference w:type="even" r:id="rId18"/>
      <w:footerReference w:type="default" r:id="rId19"/>
      <w:headerReference w:type="first" r:id="rId20"/>
      <w:footerReference w:type="first" r:id="rId21"/>
      <w:pgSz w:w="11906" w:h="16838"/>
      <w:pgMar w:top="1438" w:right="850" w:bottom="1843" w:left="1701" w:header="708" w:footer="708"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256" w:rsidRDefault="006D6256">
      <w:r>
        <w:separator/>
      </w:r>
    </w:p>
  </w:endnote>
  <w:endnote w:type="continuationSeparator" w:id="0">
    <w:p w:rsidR="006D6256" w:rsidRDefault="006D62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PragmaticaC">
    <w:altName w:val="Courier New"/>
    <w:charset w:val="00"/>
    <w:family w:val="decorative"/>
    <w:pitch w:val="variable"/>
    <w:sig w:usb0="00000000" w:usb1="00000000" w:usb2="00000000" w:usb3="00000000" w:csb0="0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TimesET">
    <w:altName w:val="Tahoma"/>
    <w:charset w:val="00"/>
    <w:family w:val="roman"/>
    <w:pitch w:val="default"/>
    <w:sig w:usb0="00000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pPr>
      <w:rPr>
        <w:lang w:val="ru-RU"/>
      </w:rPr>
    </w:pPr>
    <w:r>
      <w:rPr>
        <w:noProof/>
        <w:lang w:val="ru-RU" w:eastAsia="ru-RU"/>
      </w:rPr>
      <w:pict>
        <v:shapetype id="_x0000_t202" coordsize="21600,21600" o:spt="202" path="m,l,21600r21600,l21600,xe">
          <v:stroke joinstyle="miter"/>
          <v:path gradientshapeok="t" o:connecttype="rect"/>
        </v:shapetype>
        <v:shape id="Text Box 6" o:spid="_x0000_s4135" type="#_x0000_t202" style="position:absolute;margin-left:237.5pt;margin-top:732.8pt;width:195.1pt;height:53.25pt;z-index:251621376;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" stroked="f">
          <v:fill opacity="0"/>
          <v:textbox inset="0,0,0,0">
            <w:txbxContent>
              <w:p w:rsidR="00CC562E" w:rsidRDefault="00CC562E">
                <w:pPr>
                  <w:jc w:val="center"/>
                </w:pPr>
                <w:r>
                  <w:rPr>
                    <w:rFonts w:cs="Times New Roman"/>
                    <w:b/>
                    <w:sz w:val="28"/>
                    <w:szCs w:val="28"/>
                    <w:lang w:val="ru-RU"/>
                  </w:rPr>
                  <w:fldChar w:fldCharType="begin"/>
                </w:r>
                <w:r>
                  <w:rPr>
                    <w:rFonts w:cs="Times New Roman"/>
                    <w:b/>
                    <w:sz w:val="28"/>
                    <w:szCs w:val="28"/>
                    <w:lang w:val="ru-RU"/>
                  </w:rPr>
                  <w:instrText xml:space="preserve"> DOCPROPERTY "Наименование документа"</w:instrText>
                </w:r>
                <w:r>
                  <w:rPr>
                    <w:rFonts w:cs="Times New Roman"/>
                    <w:b/>
                    <w:sz w:val="28"/>
                    <w:szCs w:val="28"/>
                    <w:lang w:val="ru-RU"/>
                  </w:rPr>
                  <w:fldChar w:fldCharType="separate"/>
                </w:r>
                <w:r>
                  <w:rPr>
                    <w:rFonts w:cs="Times New Roman"/>
                    <w:b/>
                    <w:sz w:val="28"/>
                    <w:szCs w:val="28"/>
                    <w:lang w:val="ru-RU"/>
                  </w:rPr>
                  <w:t>Общекорпоративная политика информационной безопасности</w:t>
                </w:r>
                <w:r>
                  <w:rPr>
                    <w:rFonts w:cs="Times New Roman"/>
                    <w:b/>
                    <w:sz w:val="28"/>
                    <w:szCs w:val="28"/>
                    <w:lang w:val="ru-RU"/>
                  </w:rPr>
                  <w:fldChar w:fldCharType="end"/>
                </w:r>
                <w:r>
                  <w:rPr>
                    <w:rFonts w:cs="Times New Roman"/>
                    <w:i/>
                    <w:sz w:val="28"/>
                    <w:szCs w:val="28"/>
                  </w:rPr>
                  <w:fldChar w:fldCharType="begin"/>
                </w:r>
                <w:r>
                  <w:rPr>
                    <w:rFonts w:cs="Times New Roman"/>
                    <w:i/>
                    <w:sz w:val="28"/>
                    <w:szCs w:val="28"/>
                  </w:rPr>
                  <w:instrText xml:space="preserve"> COMMENTS </w:instrText>
                </w:r>
                <w:r>
                  <w:rPr>
                    <w:rFonts w:cs="Times New Roman"/>
                    <w:i/>
                    <w:sz w:val="28"/>
                    <w:szCs w:val="28"/>
                  </w:rPr>
                  <w:fldChar w:fldCharType="end"/>
                </w:r>
              </w:p>
            </w:txbxContent>
          </v:textbox>
          <w10:wrap type="square" side="largest" anchorx="page" anchory="page"/>
        </v:shape>
      </w:pict>
    </w:r>
    <w:r>
      <w:rPr>
        <w:noProof/>
        <w:lang w:val="ru-RU" w:eastAsia="ru-RU"/>
      </w:rPr>
      <w:pict>
        <v:shape id="Text Box 7" o:spid="_x0000_s4134" type="#_x0000_t202" style="position:absolute;margin-left:525.55pt;margin-top:739.55pt;width:45.55pt;height:16.35pt;z-index:251622400;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" stroked="f">
          <v:fill opacity="0"/>
          <v:textbox inset="0,0,0,0">
            <w:txbxContent>
              <w:p w:rsidR="00CC562E" w:rsidRDefault="00CC562E">
                <w:pPr>
                  <w:jc w:val="center"/>
                </w:pPr>
                <w:r>
                  <w:rPr>
                    <w:rStyle w:val="ab"/>
                    <w:rFonts w:cs="Times New Roman"/>
                  </w:rPr>
                  <w:fldChar w:fldCharType="begin"/>
                </w:r>
                <w:r>
                  <w:rPr>
                    <w:rStyle w:val="ab"/>
                    <w:rFonts w:cs="Times New Roman"/>
                  </w:rPr>
                  <w:instrText xml:space="preserve"> NUMPAGES \*Arabic </w:instrText>
                </w:r>
                <w:r>
                  <w:rPr>
                    <w:rStyle w:val="ab"/>
                    <w:rFonts w:cs="Times New Roman"/>
                  </w:rPr>
                  <w:fldChar w:fldCharType="separate"/>
                </w:r>
                <w:r w:rsidR="00F244B2">
                  <w:rPr>
                    <w:rStyle w:val="ab"/>
                    <w:rFonts w:cs="Times New Roman"/>
                    <w:noProof/>
                  </w:rPr>
                  <w:t>103</w:t>
                </w:r>
                <w:r>
                  <w:rPr>
                    <w:rStyle w:val="ab"/>
                    <w:rFonts w:cs="Times New Roman"/>
                  </w:rPr>
                  <w:fldChar w:fldCharType="end"/>
                </w:r>
              </w:p>
            </w:txbxContent>
          </v:textbox>
          <w10:wrap type="square" side="largest" anchorx="page" anchory="page"/>
        </v:shape>
      </w:pict>
    </w:r>
    <w:r>
      <w:rPr>
        <w:noProof/>
        <w:lang w:val="ru-RU" w:eastAsia="ru-RU"/>
      </w:rPr>
      <w:pict>
        <v:shape id="Text Box 8" o:spid="_x0000_s4133" type="#_x0000_t202" style="position:absolute;margin-left:476.4pt;margin-top:739.15pt;width:45.55pt;height:16.35pt;z-index:251623424;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" stroked="f">
          <v:fill opacity="0"/>
          <v:textbox inset="0,0,0,0">
            <w:txbxContent>
              <w:p w:rsidR="00CC562E" w:rsidRDefault="00CC562E">
                <w:pPr>
                  <w:jc w:val="center"/>
                </w:pPr>
                <w:r>
                  <w:rPr>
                    <w:rStyle w:val="ab"/>
                    <w:rFonts w:cs="Times New Roman"/>
                  </w:rPr>
                  <w:fldChar w:fldCharType="begin"/>
                </w:r>
                <w:r>
                  <w:rPr>
                    <w:rStyle w:val="ab"/>
                    <w:rFonts w:cs="Times New Roman"/>
                  </w:rPr>
                  <w:instrText xml:space="preserve"> PAGE </w:instrText>
                </w:r>
                <w:r>
                  <w:rPr>
                    <w:rStyle w:val="ab"/>
                    <w:rFonts w:cs="Times New Roman"/>
                  </w:rPr>
                  <w:fldChar w:fldCharType="separate"/>
                </w:r>
                <w:r w:rsidR="00F244B2">
                  <w:rPr>
                    <w:rStyle w:val="ab"/>
                    <w:rFonts w:cs="Times New Roman"/>
                    <w:noProof/>
                  </w:rPr>
                  <w:t>8</w:t>
                </w:r>
                <w:r>
                  <w:rPr>
                    <w:rStyle w:val="ab"/>
                    <w:rFonts w:cs="Times New Roman"/>
                  </w:rPr>
                  <w:fldChar w:fldCharType="end"/>
                </w:r>
              </w:p>
            </w:txbxContent>
          </v:textbox>
          <w10:wrap type="square" side="largest"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pPr>
      <w:rPr>
        <w:b/>
        <w:i/>
        <w:caps/>
        <w:sz w:val="32"/>
        <w:lang w:val="ru-RU"/>
      </w:rPr>
    </w:pPr>
    <w:r w:rsidRPr="008841A5">
      <w:rPr>
        <w:noProof/>
        <w:lang w:val="ru-RU" w:eastAsia="ru-RU"/>
      </w:rPr>
      <w:pict>
        <v:shapetype id="_x0000_t202" coordsize="21600,21600" o:spt="202" path="m,l,21600r21600,l21600,xe">
          <v:stroke joinstyle="miter"/>
          <v:path gradientshapeok="t" o:connecttype="rect"/>
        </v:shapetype>
        <v:shape id="Text Box 28" o:spid="_x0000_s4123" type="#_x0000_t202" style="position:absolute;margin-left:20.55pt;margin-top:419.05pt;width:14.15pt;height:70.85pt;z-index:251643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" stroked="f">
          <v:fill opacity="0"/>
          <v:textbox inset="0,0,0,0">
            <w:txbxContent>
              <w:p w:rsidR="00CC562E" w:rsidRDefault="00CC562E">
                <w:pPr>
                  <w:jc w:val="center"/>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5pt;height:71pt" o:ole="" filled="t">
                      <v:fill opacity="0" color2="black"/>
                      <v:imagedata r:id="rId1" o:title=""/>
                    </v:shape>
                    <o:OLEObject Type="Embed" ProgID="Microsoft" ShapeID="_x0000_i1036" DrawAspect="Content" ObjectID="_1620101592" r:id="rId2"/>
                  </w:object>
                </w:r>
              </w:p>
            </w:txbxContent>
          </v:textbox>
          <w10:wrap type="square" side="largest" anchorx="page" anchory="page"/>
        </v:shape>
      </w:pict>
    </w:r>
    <w:r w:rsidRPr="008841A5">
      <w:rPr>
        <w:noProof/>
        <w:lang w:val="ru-RU" w:eastAsia="ru-RU"/>
      </w:rPr>
      <w:pict>
        <v:shape id="Text Box 29" o:spid="_x0000_s4121" type="#_x0000_t202" style="position:absolute;margin-left:20.55pt;margin-top:650.55pt;width:14.15pt;height:70.85pt;z-index:251644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" stroked="f">
          <v:fill opacity="0"/>
          <v:textbox inset="0,0,0,0">
            <w:txbxContent>
              <w:p w:rsidR="00CC562E" w:rsidRDefault="00CC562E">
                <w:pPr>
                  <w:jc w:val="center"/>
                </w:pPr>
                <w:r>
                  <w:object w:dxaOrig="4320" w:dyaOrig="4320">
                    <v:shape id="_x0000_i1037" type="#_x0000_t75" style="width:9.5pt;height:71pt" o:ole="" filled="t">
                      <v:fill opacity="0" color2="black"/>
                      <v:imagedata r:id="rId1" o:title=""/>
                    </v:shape>
                    <o:OLEObject Type="Embed" ProgID="Microsoft" ShapeID="_x0000_i1037" DrawAspect="Content" ObjectID="_1620101593" r:id="rId3"/>
                  </w:object>
                </w:r>
              </w:p>
            </w:txbxContent>
          </v:textbox>
          <w10:wrap type="square" side="largest" anchorx="page" anchory="page"/>
        </v:shape>
      </w:pict>
    </w:r>
    <w:r w:rsidRPr="008841A5">
      <w:rPr>
        <w:noProof/>
        <w:lang w:val="ru-RU" w:eastAsia="ru-RU"/>
      </w:rPr>
      <w:pict>
        <v:shape id="Text Box 30" o:spid="_x0000_s4119" type="#_x0000_t202" style="position:absolute;margin-left:20.55pt;margin-top:497.55pt;width:14.15pt;height:70.85pt;z-index:25164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" stroked="f">
          <v:fill opacity="0"/>
          <v:textbox inset="0,0,0,0">
            <w:txbxContent>
              <w:p w:rsidR="00CC562E" w:rsidRDefault="00CC562E">
                <w:pPr>
                  <w:jc w:val="center"/>
                </w:pPr>
                <w:r>
                  <w:object w:dxaOrig="4320" w:dyaOrig="4320">
                    <v:shape id="_x0000_i1038" type="#_x0000_t75" style="width:9.5pt;height:71pt" o:ole="" filled="t">
                      <v:fill opacity="0" color2="black"/>
                      <v:imagedata r:id="rId4" o:title=""/>
                    </v:shape>
                    <o:OLEObject Type="Embed" ProgID="Microsoft" ShapeID="_x0000_i1038" DrawAspect="Content" ObjectID="_1620101594" r:id="rId5"/>
                  </w:object>
                </w:r>
              </w:p>
            </w:txbxContent>
          </v:textbox>
          <w10:wrap type="square" side="largest" anchorx="page" anchory="page"/>
        </v:shape>
      </w:pict>
    </w:r>
    <w:r w:rsidRPr="008841A5">
      <w:rPr>
        <w:noProof/>
        <w:lang w:val="ru-RU" w:eastAsia="ru-RU"/>
      </w:rPr>
      <w:pict>
        <v:shape id="Text Box 31" o:spid="_x0000_s4117" type="#_x0000_t202" style="position:absolute;margin-left:21.05pt;margin-top:569.05pt;width:14.15pt;height:70.85pt;z-index:25164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" stroked="f">
          <v:fill opacity="0"/>
          <v:textbox inset="0,0,0,0">
            <w:txbxContent>
              <w:p w:rsidR="00CC562E" w:rsidRDefault="00CC562E">
                <w:pPr>
                  <w:jc w:val="center"/>
                </w:pPr>
                <w:r>
                  <w:object w:dxaOrig="4320" w:dyaOrig="4320">
                    <v:shape id="_x0000_i1039" type="#_x0000_t75" style="width:9.5pt;height:71pt" o:ole="" filled="t">
                      <v:fill opacity="0" color2="black"/>
                      <v:imagedata r:id="rId6" o:title=""/>
                    </v:shape>
                    <o:OLEObject Type="Embed" ProgID="Microsoft" ShapeID="_x0000_i1039" DrawAspect="Content" ObjectID="_1620101595" r:id="rId7"/>
                  </w:object>
                </w:r>
              </w:p>
            </w:txbxContent>
          </v:textbox>
          <w10:wrap type="square" side="largest" anchorx="page" anchory="page"/>
        </v:shape>
      </w:pict>
    </w:r>
    <w:r w:rsidRPr="008841A5">
      <w:rPr>
        <w:noProof/>
        <w:lang w:val="ru-RU" w:eastAsia="ru-RU"/>
      </w:rPr>
      <w:pict>
        <v:shape id="Text Box 32" o:spid="_x0000_s4115" type="#_x0000_t202" style="position:absolute;margin-left:21.05pt;margin-top:738.05pt;width:14.15pt;height:70.85pt;z-index:2516480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" stroked="f">
          <v:fill opacity="0"/>
          <v:textbox inset="0,0,0,0">
            <w:txbxContent>
              <w:p w:rsidR="00CC562E" w:rsidRDefault="00CC562E">
                <w:pPr>
                  <w:jc w:val="center"/>
                </w:pPr>
                <w:r>
                  <w:object w:dxaOrig="4320" w:dyaOrig="4320">
                    <v:shape id="_x0000_i1040" type="#_x0000_t75" style="width:9.5pt;height:71pt" o:ole="" filled="t">
                      <v:fill opacity="0" color2="black"/>
                      <v:imagedata r:id="rId8" o:title=""/>
                    </v:shape>
                    <o:OLEObject Type="Embed" ProgID="Microsoft" ShapeID="_x0000_i1040" DrawAspect="Content" ObjectID="_1620101596" r:id="rId9"/>
                  </w:object>
                </w:r>
              </w:p>
            </w:txbxContent>
          </v:textbox>
          <w10:wrap type="square" side="largest" anchorx="page" anchory="page"/>
        </v:shape>
      </w:pict>
    </w:r>
    <w:r w:rsidRPr="008841A5">
      <w:rPr>
        <w:noProof/>
        <w:lang w:val="ru-RU" w:eastAsia="ru-RU"/>
      </w:rPr>
      <w:pict>
        <v:shape id="Text Box 33" o:spid="_x0000_s4114" type="#_x0000_t202" style="position:absolute;margin-left:537pt;margin-top:766.05pt;width:37.35pt;height:16.75pt;z-index:251649024;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" stroked="f">
          <v:fill opacity="0"/>
          <v:textbox inset="0,0,0,0">
            <w:txbxContent>
              <w:p w:rsidR="00CC562E" w:rsidRDefault="00CC562E">
                <w:pPr>
                  <w:ind w:right="183"/>
                  <w:jc w:val="right"/>
                </w:pPr>
                <w:r>
                  <w:rPr>
                    <w:rFonts w:ascii="Times New Roman" w:hAnsi="Times New Roman" w:cs="Times New Roman"/>
                    <w:i/>
                    <w:sz w:val="16"/>
                    <w:lang w:val="ru-RU"/>
                  </w:rPr>
                  <w:t>Лист</w:t>
                </w:r>
              </w:p>
            </w:txbxContent>
          </v:textbox>
          <w10:wrap type="square" side="largest" anchorx="page" anchory="page"/>
        </v:shape>
      </w:pict>
    </w:r>
    <w:r w:rsidRPr="008841A5">
      <w:rPr>
        <w:noProof/>
        <w:lang w:val="ru-RU" w:eastAsia="ru-RU"/>
      </w:rPr>
      <w:pict>
        <v:shape id="Text Box 34" o:spid="_x0000_s4113" type="#_x0000_t202" style="position:absolute;margin-left:230.5pt;margin-top:772.05pt;width:309.6pt;height:25.25pt;z-index:251650048;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" stroked="f">
          <v:fill opacity="0"/>
          <v:textbox inset="0,0,0,0">
            <w:txbxContent>
              <w:p w:rsidR="00CC562E" w:rsidRPr="0092163C" w:rsidRDefault="00CC562E">
                <w:pPr>
                  <w:jc w:val="center"/>
                  <w:rPr>
                    <w:lang w:val="ru-RU"/>
                  </w:rPr>
                </w:pPr>
                <w:r>
                  <w:rPr>
                    <w:rFonts w:cs="Times New Roman"/>
                    <w:b/>
                    <w:sz w:val="28"/>
                    <w:szCs w:val="28"/>
                    <w:lang w:val="ru-RU"/>
                  </w:rPr>
                  <w:fldChar w:fldCharType="begin"/>
                </w:r>
                <w:r>
                  <w:rPr>
                    <w:rFonts w:cs="Times New Roman"/>
                    <w:b/>
                    <w:sz w:val="28"/>
                    <w:szCs w:val="28"/>
                    <w:lang w:val="ru-RU"/>
                  </w:rPr>
                  <w:instrText xml:space="preserve"> DOCPROPERTY "Шифр"</w:instrText>
                </w:r>
                <w:r>
                  <w:rPr>
                    <w:rFonts w:cs="Times New Roman"/>
                    <w:b/>
                    <w:sz w:val="28"/>
                    <w:szCs w:val="28"/>
                    <w:lang w:val="ru-RU"/>
                  </w:rPr>
                  <w:fldChar w:fldCharType="separate"/>
                </w:r>
                <w:r>
                  <w:rPr>
                    <w:rFonts w:cs="Times New Roman"/>
                    <w:b/>
                    <w:sz w:val="28"/>
                    <w:szCs w:val="28"/>
                    <w:lang w:val="ru-RU"/>
                  </w:rPr>
                  <w:t>УНВБ. ИБ - 001.1000. ОП</w:t>
                </w:r>
                <w:r>
                  <w:rPr>
                    <w:rFonts w:cs="Times New Roman"/>
                    <w:b/>
                    <w:sz w:val="28"/>
                    <w:szCs w:val="28"/>
                    <w:lang w:val="ru-RU"/>
                  </w:rPr>
                  <w:fldChar w:fldCharType="end"/>
                </w:r>
              </w:p>
              <w:p w:rsidR="00CC562E" w:rsidRPr="0092163C" w:rsidRDefault="00CC562E">
                <w:pPr>
                  <w:jc w:val="center"/>
                  <w:rPr>
                    <w:lang w:val="ru-RU"/>
                  </w:rPr>
                </w:pPr>
                <w:r>
                  <w:rPr>
                    <w:rFonts w:cs="Times New Roman"/>
                    <w:sz w:val="16"/>
                  </w:rPr>
                  <w:fldChar w:fldCharType="begin"/>
                </w:r>
                <w:r w:rsidRPr="0092163C">
                  <w:rPr>
                    <w:rFonts w:cs="Times New Roman"/>
                    <w:sz w:val="16"/>
                    <w:lang w:val="ru-RU"/>
                  </w:rPr>
                  <w:instrText xml:space="preserve"> </w:instrText>
                </w:r>
                <w:r>
                  <w:rPr>
                    <w:rFonts w:cs="Times New Roman"/>
                    <w:sz w:val="16"/>
                  </w:rPr>
                  <w:instrText>FILENAME</w:instrText>
                </w:r>
                <w:r w:rsidRPr="0092163C">
                  <w:rPr>
                    <w:rFonts w:cs="Times New Roman"/>
                    <w:sz w:val="16"/>
                    <w:lang w:val="ru-RU"/>
                  </w:rPr>
                  <w:instrText xml:space="preserve"> </w:instrText>
                </w:r>
                <w:r>
                  <w:rPr>
                    <w:rFonts w:cs="Times New Roman"/>
                    <w:sz w:val="16"/>
                  </w:rPr>
                  <w:fldChar w:fldCharType="separate"/>
                </w:r>
                <w:r w:rsidRPr="0092163C">
                  <w:rPr>
                    <w:rFonts w:cs="Times New Roman"/>
                    <w:sz w:val="16"/>
                    <w:lang w:val="ru-RU"/>
                  </w:rPr>
                  <w:t>Политика ИБ_Пробизнес.</w:t>
                </w:r>
                <w:r>
                  <w:rPr>
                    <w:rFonts w:cs="Times New Roman"/>
                    <w:sz w:val="16"/>
                  </w:rPr>
                  <w:t>doc</w:t>
                </w:r>
                <w:r>
                  <w:rPr>
                    <w:rFonts w:cs="Times New Roman"/>
                    <w:sz w:val="16"/>
                  </w:rPr>
                  <w:fldChar w:fldCharType="end"/>
                </w:r>
              </w:p>
            </w:txbxContent>
          </v:textbox>
          <w10:wrap type="square" side="largest" anchorx="page" anchory="page"/>
        </v:shape>
      </w:pict>
    </w:r>
    <w:r w:rsidRPr="008841A5">
      <w:rPr>
        <w:noProof/>
        <w:lang w:val="ru-RU" w:eastAsia="ru-RU"/>
      </w:rPr>
      <w:pict>
        <v:shape id="Text Box 35" o:spid="_x0000_s4112" type="#_x0000_t202" style="position:absolute;margin-left:71.4pt;margin-top:794.35pt;width:28pt;height:11.4pt;z-index:251651072;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" stroked="f">
          <v:fill opacity="0"/>
          <v:textbox inset="0,0,0,0">
            <w:txbxContent>
              <w:p w:rsidR="00CC562E" w:rsidRDefault="00CC562E">
                <w:pPr>
                  <w:jc w:val="center"/>
                </w:pPr>
                <w:r>
                  <w:rPr>
                    <w:i/>
                    <w:sz w:val="16"/>
                    <w:lang w:val="ru-RU"/>
                  </w:rPr>
                  <w:t>Лист</w:t>
                </w:r>
              </w:p>
            </w:txbxContent>
          </v:textbox>
          <w10:wrap type="square" side="largest" anchorx="page" anchory="page"/>
        </v:shape>
      </w:pict>
    </w:r>
    <w:r w:rsidRPr="008841A5">
      <w:rPr>
        <w:noProof/>
        <w:lang w:val="ru-RU" w:eastAsia="ru-RU"/>
      </w:rPr>
      <w:pict>
        <v:shape id="Text Box 36" o:spid="_x0000_s4111" type="#_x0000_t202" style="position:absolute;margin-left:99.5pt;margin-top:794.7pt;width:65.05pt;height:11.4pt;z-index:251652096;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" stroked="f">
          <v:fill opacity="0"/>
          <v:textbox inset="0,0,0,0">
            <w:txbxContent>
              <w:p w:rsidR="00CC562E" w:rsidRDefault="00CC562E">
                <w:pPr>
                  <w:jc w:val="center"/>
                </w:pPr>
                <w:r>
                  <w:rPr>
                    <w:i/>
                    <w:sz w:val="16"/>
                    <w:lang w:val="en-US"/>
                  </w:rPr>
                  <w:t xml:space="preserve">№ </w:t>
                </w:r>
                <w:proofErr w:type="gramStart"/>
                <w:r>
                  <w:rPr>
                    <w:i/>
                    <w:sz w:val="16"/>
                    <w:lang w:val="ru-RU"/>
                  </w:rPr>
                  <w:t>документа</w:t>
                </w:r>
                <w:proofErr w:type="gramEnd"/>
              </w:p>
            </w:txbxContent>
          </v:textbox>
          <w10:wrap type="square" side="largest" anchorx="page" anchory="page"/>
        </v:shape>
      </w:pict>
    </w:r>
    <w:r w:rsidRPr="008841A5">
      <w:rPr>
        <w:noProof/>
        <w:lang w:val="ru-RU" w:eastAsia="ru-RU"/>
      </w:rPr>
      <w:pict>
        <v:shape id="Text Box 37" o:spid="_x0000_s4110" type="#_x0000_t202" style="position:absolute;margin-left:163pt;margin-top:794.35pt;width:42.15pt;height:11.4pt;z-index:251653120;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" stroked="f">
          <v:fill opacity="0"/>
          <v:textbox inset="0,0,0,0">
            <w:txbxContent>
              <w:p w:rsidR="00CC562E" w:rsidRDefault="00CC562E">
                <w:pPr>
                  <w:jc w:val="center"/>
                </w:pPr>
                <w:r>
                  <w:rPr>
                    <w:i/>
                    <w:sz w:val="16"/>
                    <w:lang w:val="ru-RU"/>
                  </w:rPr>
                  <w:t>Подпись</w:t>
                </w:r>
              </w:p>
            </w:txbxContent>
          </v:textbox>
          <w10:wrap type="square" side="largest" anchorx="page" anchory="page"/>
        </v:shape>
      </w:pict>
    </w:r>
    <w:r w:rsidRPr="008841A5">
      <w:rPr>
        <w:noProof/>
        <w:lang w:val="ru-RU" w:eastAsia="ru-RU"/>
      </w:rPr>
      <w:pict>
        <v:shape id="Text Box 38" o:spid="_x0000_s4109" type="#_x0000_t202" style="position:absolute;margin-left:207.2pt;margin-top:794.7pt;width:27.9pt;height:11.4pt;z-index:251654144;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" stroked="f">
          <v:fill opacity="0"/>
          <v:textbox inset="0,0,0,0">
            <w:txbxContent>
              <w:p w:rsidR="00CC562E" w:rsidRDefault="00CC562E">
                <w:pPr>
                  <w:jc w:val="center"/>
                </w:pPr>
                <w:r>
                  <w:rPr>
                    <w:i/>
                    <w:sz w:val="16"/>
                    <w:lang w:val="ru-RU"/>
                  </w:rPr>
                  <w:t>Дата</w:t>
                </w:r>
              </w:p>
            </w:txbxContent>
          </v:textbox>
          <w10:wrap type="square" side="largest" anchorx="page" anchory="page"/>
        </v:shape>
      </w:pict>
    </w:r>
    <w:r w:rsidRPr="008841A5">
      <w:rPr>
        <w:noProof/>
        <w:lang w:val="ru-RU" w:eastAsia="ru-RU"/>
      </w:rPr>
      <w:pict>
        <v:shape id="Text Box 39" o:spid="_x0000_s4108" type="#_x0000_t202" style="position:absolute;margin-left:49pt;margin-top:793.55pt;width:19.1pt;height:11.4pt;z-index:251655168;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" stroked="f">
          <v:fill opacity="0"/>
          <v:textbox inset="0,0,0,0">
            <w:txbxContent>
              <w:p w:rsidR="00CC562E" w:rsidRDefault="00CC562E">
                <w:pPr>
                  <w:jc w:val="center"/>
                </w:pPr>
                <w:proofErr w:type="spellStart"/>
                <w:r>
                  <w:rPr>
                    <w:i/>
                    <w:sz w:val="16"/>
                  </w:rPr>
                  <w:t>Изм</w:t>
                </w:r>
                <w:proofErr w:type="spellEnd"/>
                <w:r>
                  <w:rPr>
                    <w:i/>
                    <w:sz w:val="16"/>
                  </w:rPr>
                  <w:t>.</w:t>
                </w:r>
              </w:p>
            </w:txbxContent>
          </v:textbox>
          <w10:wrap type="square" side="largest" anchorx="page" anchory="page"/>
        </v:shape>
      </w:pict>
    </w:r>
    <w:r w:rsidRPr="008841A5">
      <w:rPr>
        <w:noProof/>
        <w:lang w:val="ru-RU" w:eastAsia="ru-RU"/>
      </w:rPr>
      <w:pict>
        <v:shape id="Text Box 40" o:spid="_x0000_s4107" type="#_x0000_t202" style="position:absolute;margin-left:531.5pt;margin-top:786.8pt;width:45.55pt;height:16.35pt;z-index:251656192;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" stroked="f">
          <v:fill opacity="0"/>
          <v:textbox inset="0,0,0,0">
            <w:txbxContent>
              <w:p w:rsidR="00CC562E" w:rsidRDefault="00CC562E">
                <w:pPr>
                  <w:jc w:val="center"/>
                </w:pPr>
                <w:r>
                  <w:rPr>
                    <w:rStyle w:val="ab"/>
                    <w:rFonts w:cs="Times New Roman"/>
                  </w:rPr>
                  <w:fldChar w:fldCharType="begin"/>
                </w:r>
                <w:r>
                  <w:rPr>
                    <w:rStyle w:val="ab"/>
                    <w:rFonts w:cs="Times New Roman"/>
                  </w:rPr>
                  <w:instrText xml:space="preserve"> PAGE </w:instrText>
                </w:r>
                <w:r>
                  <w:rPr>
                    <w:rStyle w:val="ab"/>
                    <w:rFonts w:cs="Times New Roman"/>
                  </w:rPr>
                  <w:fldChar w:fldCharType="separate"/>
                </w:r>
                <w:r w:rsidR="00F244B2">
                  <w:rPr>
                    <w:rStyle w:val="ab"/>
                    <w:rFonts w:cs="Times New Roman"/>
                    <w:noProof/>
                  </w:rPr>
                  <w:t>9</w:t>
                </w:r>
                <w:r>
                  <w:rPr>
                    <w:rStyle w:val="ab"/>
                    <w:rFonts w:cs="Times New Roman"/>
                  </w:rPr>
                  <w:fldChar w:fldCharType="end"/>
                </w:r>
              </w:p>
            </w:txbxContent>
          </v:textbox>
          <w10:wrap type="square" side="largest" anchorx="page" anchory="page"/>
        </v:shape>
      </w:pict>
    </w:r>
    <w:r w:rsidRPr="008841A5">
      <w:rPr>
        <w:noProof/>
        <w:lang w:val="ru-RU" w:eastAsia="ru-RU"/>
      </w:rPr>
      <w:pict>
        <v:line id="Line 85" o:spid="_x0000_s4106" style="position:absolute;z-index:-251626496;visibility:visible" from="-34.8pt,-30.9pt" to="485.6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" strokeweight=".71mm">
          <v:stroke joinstyle="miter" endcap="square"/>
        </v:line>
      </w:pict>
    </w:r>
    <w:r w:rsidRPr="008841A5">
      <w:rPr>
        <w:noProof/>
        <w:lang w:val="ru-RU" w:eastAsia="ru-RU"/>
      </w:rPr>
      <w:pict>
        <v:line id="Line 86" o:spid="_x0000_s4105" style="position:absolute;z-index:-251625472;visibility:visible" from="458.95pt,-12.95pt" to="484.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" strokeweight=".71mm">
          <v:stroke joinstyle="miter" endcap="square"/>
        </v:line>
      </w:pict>
    </w:r>
    <w:r w:rsidRPr="008841A5">
      <w:rPr>
        <w:noProof/>
        <w:lang w:val="ru-RU" w:eastAsia="ru-RU"/>
      </w:rPr>
      <w:pict>
        <v:line id="Line 87" o:spid="_x0000_s4104" style="position:absolute;z-index:-251624448;visibility:visible" from="457.5pt,-30.2pt" to="457.5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" strokeweight=".71mm">
          <v:stroke joinstyle="miter" endcap="square"/>
        </v:line>
      </w:pict>
    </w:r>
    <w:r w:rsidRPr="008841A5">
      <w:rPr>
        <w:noProof/>
        <w:lang w:val="ru-RU" w:eastAsia="ru-RU"/>
      </w:rPr>
      <w:pict>
        <v:line id="Line 88" o:spid="_x0000_s4103" style="position:absolute;flip:y;z-index:-251623424;visibility:visible" from="149.45pt,-30.9pt" to="14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" strokeweight=".71mm">
          <v:stroke joinstyle="miter" endcap="square"/>
        </v:line>
      </w:pict>
    </w:r>
    <w:r w:rsidRPr="008841A5">
      <w:rPr>
        <w:noProof/>
        <w:lang w:val="ru-RU" w:eastAsia="ru-RU"/>
      </w:rPr>
      <w:pict>
        <v:line id="Line 89" o:spid="_x0000_s4102" style="position:absolute;flip:y;z-index:-251622400;visibility:visible" from="121.2pt,-31.4pt" to="121.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" strokeweight=".71mm">
          <v:stroke joinstyle="miter" endcap="square"/>
        </v:line>
      </w:pict>
    </w:r>
    <w:r w:rsidRPr="008841A5">
      <w:rPr>
        <w:noProof/>
        <w:lang w:val="ru-RU" w:eastAsia="ru-RU"/>
      </w:rPr>
      <w:pict>
        <v:line id="Line 90" o:spid="_x0000_s4101" style="position:absolute;flip:y;z-index:-251621376;visibility:visible" from="75.7pt,-31.4pt" to="75.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" strokeweight=".71mm">
          <v:stroke joinstyle="miter" endcap="square"/>
        </v:line>
      </w:pict>
    </w:r>
    <w:r w:rsidRPr="008841A5">
      <w:rPr>
        <w:noProof/>
        <w:lang w:val="ru-RU" w:eastAsia="ru-RU"/>
      </w:rPr>
      <w:pict>
        <v:line id="Line 91" o:spid="_x0000_s4100" style="position:absolute;z-index:-251620352;visibility:visible" from="16.15pt,-30.4pt" to="16.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" strokeweight=".71mm">
          <v:stroke joinstyle="miter" endcap="square"/>
        </v:line>
      </w:pict>
    </w:r>
    <w:r w:rsidRPr="008841A5">
      <w:rPr>
        <w:noProof/>
        <w:lang w:val="ru-RU" w:eastAsia="ru-RU"/>
      </w:rPr>
      <w:pict>
        <v:line id="Line 92" o:spid="_x0000_s4099" style="position:absolute;z-index:-251619328;visibility:visible" from="-15.85pt,-30.4pt" to="-15.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" strokeweight=".71mm">
          <v:stroke joinstyle="miter" endcap="square"/>
        </v:line>
      </w:pict>
    </w:r>
    <w:r w:rsidRPr="008841A5">
      <w:rPr>
        <w:noProof/>
        <w:lang w:val="ru-RU" w:eastAsia="ru-RU"/>
      </w:rPr>
      <w:pict>
        <v:line id="Line 93" o:spid="_x0000_s4098" style="position:absolute;z-index:-251618304;visibility:visible" from="-36.25pt,-16.1pt" to="148.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" strokeweight=".35mm">
          <v:stroke joinstyle="miter" endcap="square"/>
        </v:line>
      </w:pict>
    </w:r>
    <w:r w:rsidRPr="008841A5">
      <w:rPr>
        <w:noProof/>
        <w:lang w:val="ru-RU" w:eastAsia="ru-RU"/>
      </w:rPr>
      <w:pict>
        <v:line id="Line 94" o:spid="_x0000_s4097" style="position:absolute;flip:x;z-index:-251617280;visibility:visible" from="-36.25pt,-2.3pt" to="148.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" strokeweight=".71mm">
          <v:stroke joinstyle="miter" endcap="square"/>
        </v:lin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256" w:rsidRDefault="006D6256">
      <w:r>
        <w:separator/>
      </w:r>
    </w:p>
  </w:footnote>
  <w:footnote w:type="continuationSeparator" w:id="0">
    <w:p w:rsidR="006D6256" w:rsidRDefault="006D6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pPr>
      <w:rPr>
        <w:sz w:val="16"/>
        <w:szCs w:val="16"/>
        <w:lang w:val="ru-RU"/>
      </w:rPr>
    </w:pPr>
    <w:r w:rsidRPr="008841A5">
      <w:rPr>
        <w:noProof/>
        <w:lang w:val="ru-RU" w:eastAsia="ru-RU"/>
      </w:rPr>
      <w:pict>
        <v:shapetype id="_x0000_t202" coordsize="21600,21600" o:spt="202" path="m,l,21600r21600,l21600,xe">
          <v:stroke joinstyle="miter"/>
          <v:path gradientshapeok="t" o:connecttype="rect"/>
        </v:shapetype>
        <v:shape id="Text Box 1" o:spid="_x0000_s4204" type="#_x0000_t202" style="position:absolute;margin-left:23.5pt;margin-top:402.8pt;width:14.15pt;height:70.85pt;z-index:2516162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" stroked="f">
          <v:fill opacity="0"/>
          <v:textbox inset="0,0,0,0">
            <w:txbxContent>
              <w:p w:rsidR="00CC562E" w:rsidRDefault="00CC562E">
                <w:pPr>
                  <w:jc w:val="center"/>
                </w:pPr>
                <w:r>
                  <w:object w:dxaOrig="121" w:dyaOrig="1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pt;height:71pt" o:ole="" filled="t">
                      <v:fill opacity="0" color2="black"/>
                      <v:imagedata r:id="rId1" o:title=""/>
                    </v:shape>
                    <o:OLEObject Type="Embed" ProgID="Microsoft" ShapeID="_x0000_i1026" DrawAspect="Content" ObjectID="_1620101582" r:id="rId2"/>
                  </w:object>
                </w:r>
              </w:p>
            </w:txbxContent>
          </v:textbox>
          <w10:wrap type="square" side="largest" anchorx="page" anchory="page"/>
        </v:shape>
      </w:pict>
    </w:r>
    <w:r w:rsidRPr="008841A5">
      <w:rPr>
        <w:noProof/>
        <w:lang w:val="ru-RU" w:eastAsia="ru-RU"/>
      </w:rPr>
      <w:pict>
        <v:shape id="_x0000_s4202" type="#_x0000_t202" style="position:absolute;margin-left:24.35pt;margin-top:482.3pt;width:14.15pt;height:70.85pt;z-index:2516172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" stroked="f">
          <v:fill opacity="0"/>
          <v:textbox inset="0,0,0,0">
            <w:txbxContent>
              <w:p w:rsidR="00CC562E" w:rsidRDefault="00CC562E">
                <w:pPr>
                  <w:jc w:val="center"/>
                </w:pPr>
                <w:r>
                  <w:object w:dxaOrig="4320" w:dyaOrig="4320">
                    <v:shape id="_x0000_i1027" type="#_x0000_t75" style="width:9.5pt;height:71pt" o:ole="" filled="t">
                      <v:fill opacity="0" color2="black"/>
                      <v:imagedata r:id="rId3" o:title=""/>
                    </v:shape>
                    <o:OLEObject Type="Embed" ProgID="Microsoft" ShapeID="_x0000_i1027" DrawAspect="Content" ObjectID="_1620101583" r:id="rId4"/>
                  </w:object>
                </w:r>
              </w:p>
            </w:txbxContent>
          </v:textbox>
          <w10:wrap type="square" side="largest" anchorx="page" anchory="page"/>
        </v:shape>
      </w:pict>
    </w:r>
    <w:r w:rsidRPr="008841A5">
      <w:rPr>
        <w:noProof/>
        <w:lang w:val="ru-RU" w:eastAsia="ru-RU"/>
      </w:rPr>
      <w:pict>
        <v:shape id="Text Box 3" o:spid="_x0000_s4200" type="#_x0000_t202" style="position:absolute;margin-left:24.35pt;margin-top:559.3pt;width:14.15pt;height:70.85pt;z-index:2516183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" stroked="f">
          <v:fill opacity="0"/>
          <v:textbox inset="0,0,0,0">
            <w:txbxContent>
              <w:p w:rsidR="00CC562E" w:rsidRDefault="00CC562E">
                <w:pPr>
                  <w:jc w:val="center"/>
                </w:pPr>
                <w:r>
                  <w:object w:dxaOrig="4320" w:dyaOrig="4320">
                    <v:shape id="_x0000_i1028" type="#_x0000_t75" style="width:9.5pt;height:71pt" o:ole="" filled="t">
                      <v:fill opacity="0" color2="black"/>
                      <v:imagedata r:id="rId5" o:title=""/>
                    </v:shape>
                    <o:OLEObject Type="Embed" ProgID="Microsoft" ShapeID="_x0000_i1028" DrawAspect="Content" ObjectID="_1620101584" r:id="rId6"/>
                  </w:object>
                </w:r>
              </w:p>
            </w:txbxContent>
          </v:textbox>
          <w10:wrap type="square" side="largest" anchorx="page" anchory="page"/>
        </v:shape>
      </w:pict>
    </w:r>
    <w:r w:rsidRPr="008841A5">
      <w:rPr>
        <w:noProof/>
        <w:lang w:val="ru-RU" w:eastAsia="ru-RU"/>
      </w:rPr>
      <w:pict>
        <v:shape id="Text Box 4" o:spid="_x0000_s4198" type="#_x0000_t202" style="position:absolute;margin-left:22.85pt;margin-top:641.35pt;width:14.15pt;height:70.85pt;z-index:2516193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" stroked="f">
          <v:fill opacity="0"/>
          <v:textbox inset="0,0,0,0">
            <w:txbxContent>
              <w:p w:rsidR="00CC562E" w:rsidRDefault="00CC562E">
                <w:pPr>
                  <w:jc w:val="center"/>
                </w:pPr>
                <w:r>
                  <w:object w:dxaOrig="4320" w:dyaOrig="4320">
                    <v:shape id="_x0000_i1029" type="#_x0000_t75" style="width:9.5pt;height:71pt" o:ole="" filled="t">
                      <v:fill opacity="0" color2="black"/>
                      <v:imagedata r:id="rId1" o:title=""/>
                    </v:shape>
                    <o:OLEObject Type="Embed" ProgID="Microsoft" ShapeID="_x0000_i1029" DrawAspect="Content" ObjectID="_1620101585" r:id="rId7"/>
                  </w:object>
                </w:r>
              </w:p>
            </w:txbxContent>
          </v:textbox>
          <w10:wrap type="square" side="largest" anchorx="page" anchory="page"/>
        </v:shape>
      </w:pict>
    </w:r>
    <w:r w:rsidRPr="008841A5">
      <w:rPr>
        <w:noProof/>
        <w:lang w:val="ru-RU" w:eastAsia="ru-RU"/>
      </w:rPr>
      <w:pict>
        <v:shape id="Text Box 5" o:spid="_x0000_s4196" type="#_x0000_t202" style="position:absolute;margin-left:23.45pt;margin-top:723.4pt;width:14.15pt;height:70.85pt;z-index:2516203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" stroked="f">
          <v:fill opacity="0"/>
          <v:textbox inset="0,0,0,0">
            <w:txbxContent>
              <w:p w:rsidR="00CC562E" w:rsidRDefault="00CC562E">
                <w:pPr>
                  <w:jc w:val="center"/>
                </w:pPr>
                <w:r>
                  <w:object w:dxaOrig="4320" w:dyaOrig="4320">
                    <v:shape id="_x0000_i1030" type="#_x0000_t75" style="width:9.5pt;height:71pt" o:ole="" filled="t">
                      <v:fill opacity="0" color2="black"/>
                      <v:imagedata r:id="rId8" o:title=""/>
                    </v:shape>
                    <o:OLEObject Type="Embed" ProgID="Microsoft" ShapeID="_x0000_i1030" DrawAspect="Content" ObjectID="_1620101586" r:id="rId9"/>
                  </w:object>
                </w:r>
              </w:p>
            </w:txbxContent>
          </v:textbox>
          <w10:wrap type="square" side="largest" anchorx="page" anchory="page"/>
        </v:shape>
      </w:pict>
    </w:r>
    <w:r w:rsidRPr="008841A5">
      <w:rPr>
        <w:noProof/>
        <w:lang w:val="ru-RU" w:eastAsia="ru-RU"/>
      </w:rPr>
      <w:pict>
        <v:rect id="Rectangle 41" o:spid="_x0000_s4195" style="position:absolute;margin-left:-32.85pt;margin-top:-7.4pt;width:525.45pt;height:767.8pt;z-index:-25165926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" filled="f" strokeweight=".71mm">
          <v:stroke endcap="square"/>
        </v:rect>
      </w:pict>
    </w:r>
    <w:r w:rsidRPr="008841A5">
      <w:rPr>
        <w:noProof/>
        <w:lang w:val="ru-RU" w:eastAsia="ru-RU"/>
      </w:rPr>
      <w:pict>
        <v:group id="Group 42" o:spid="_x0000_s4188" style="position:absolute;margin-left:-61.45pt;margin-top:365.1pt;width:28.6pt;height:395.75pt;z-index:251658240;mso-wrap-distance-left:0;mso-wrap-distance-right:0" coordorigin="-1229,7302" coordsize="5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">
          <v:rect id="Rectangle 43" o:spid="_x0000_s4194" style="position:absolute;left:-1226;top:7319;width:568;height:78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" filled="f" strokeweight=".71mm">
            <v:stroke endcap="square"/>
          </v:rect>
          <v:line id="Line 44" o:spid="_x0000_s4193" style="position:absolute;visibility:visible" from="-1227,13689" to="-659,1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" strokeweight=".71mm">
            <v:stroke joinstyle="miter" endcap="square"/>
          </v:line>
          <v:line id="Line 45" o:spid="_x0000_s4192" style="position:absolute;visibility:visible" from="-1229,11944" to="-661,1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" strokeweight=".71mm">
            <v:stroke joinstyle="miter" endcap="square"/>
          </v:line>
          <v:line id="Line 46" o:spid="_x0000_s4191" style="position:absolute;visibility:visible" from="-1229,10422" to="-661,1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" strokeweight=".71mm">
            <v:stroke joinstyle="miter" endcap="square"/>
          </v:line>
          <v:line id="Line 47" o:spid="_x0000_s4190" style="position:absolute;visibility:visible" from="-1229,8882" to="-661,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" strokeweight=".71mm">
            <v:stroke joinstyle="miter" endcap="square"/>
          </v:line>
          <v:line id="Line 48" o:spid="_x0000_s4189" style="position:absolute;flip:y;visibility:visible" from="-945,7302" to="-945,1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" strokeweight=".71mm">
            <v:stroke joinstyle="miter" endcap="square"/>
          </v:line>
          <w10:wrap type="squar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pPr>
      <w:rPr>
        <w:sz w:val="16"/>
        <w:szCs w:val="16"/>
        <w:lang w:val="ru-RU"/>
      </w:rPr>
    </w:pPr>
    <w:r w:rsidRPr="008841A5">
      <w:rPr>
        <w:noProof/>
        <w:lang w:val="ru-RU" w:eastAsia="ru-RU"/>
      </w:rPr>
      <w:pict>
        <v:shapetype id="_x0000_t202" coordsize="21600,21600" o:spt="202" path="m,l,21600r21600,l21600,xe">
          <v:stroke joinstyle="miter"/>
          <v:path gradientshapeok="t" o:connecttype="rect"/>
        </v:shapetype>
        <v:shape id="Text Box 9" o:spid="_x0000_s4186" type="#_x0000_t202" style="position:absolute;margin-left:22.85pt;margin-top:410.45pt;width:14.15pt;height:70.85pt;z-index:2516244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" stroked="f">
          <v:fill opacity="0"/>
          <v:textbox inset="0,0,0,0">
            <w:txbxContent>
              <w:p w:rsidR="00CC562E" w:rsidRDefault="00CC562E">
                <w:pPr>
                  <w:jc w:val="center"/>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5pt;height:71pt" o:ole="" filled="t">
                      <v:fill opacity="0" color2="black"/>
                      <v:imagedata r:id="rId1" o:title=""/>
                    </v:shape>
                    <o:OLEObject Type="Embed" ProgID="Microsoft" ShapeID="_x0000_i1031" DrawAspect="Content" ObjectID="_1620101587" r:id="rId2"/>
                  </w:object>
                </w:r>
              </w:p>
            </w:txbxContent>
          </v:textbox>
          <w10:wrap type="square" side="largest" anchorx="page" anchory="page"/>
        </v:shape>
      </w:pict>
    </w:r>
    <w:r w:rsidRPr="008841A5">
      <w:rPr>
        <w:noProof/>
        <w:lang w:val="ru-RU" w:eastAsia="ru-RU"/>
      </w:rPr>
      <w:pict>
        <v:shape id="Text Box 10" o:spid="_x0000_s4184" type="#_x0000_t202" style="position:absolute;margin-left:22.85pt;margin-top:484.55pt;width:14.15pt;height:70.85pt;z-index:2516254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" stroked="f">
          <v:fill opacity="0"/>
          <v:textbox inset="0,0,0,0">
            <w:txbxContent>
              <w:p w:rsidR="00CC562E" w:rsidRDefault="00CC562E">
                <w:pPr>
                  <w:jc w:val="center"/>
                </w:pPr>
                <w:r>
                  <w:object w:dxaOrig="4320" w:dyaOrig="4320">
                    <v:shape id="_x0000_i1032" type="#_x0000_t75" style="width:9.5pt;height:71pt" o:ole="" filled="t">
                      <v:fill opacity="0" color2="black"/>
                      <v:imagedata r:id="rId3" o:title=""/>
                    </v:shape>
                    <o:OLEObject Type="Embed" ProgID="Microsoft" ShapeID="_x0000_i1032" DrawAspect="Content" ObjectID="_1620101588" r:id="rId4"/>
                  </w:object>
                </w:r>
              </w:p>
            </w:txbxContent>
          </v:textbox>
          <w10:wrap type="square" side="largest" anchorx="page" anchory="page"/>
        </v:shape>
      </w:pict>
    </w:r>
    <w:r w:rsidRPr="008841A5">
      <w:rPr>
        <w:noProof/>
        <w:lang w:val="ru-RU" w:eastAsia="ru-RU"/>
      </w:rPr>
      <w:pict>
        <v:shape id="Text Box 11" o:spid="_x0000_s4182" type="#_x0000_t202" style="position:absolute;margin-left:22.85pt;margin-top:555.8pt;width:14.15pt;height:70.85pt;z-index:251626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" stroked="f">
          <v:fill opacity="0"/>
          <v:textbox inset="0,0,0,0">
            <w:txbxContent>
              <w:p w:rsidR="00CC562E" w:rsidRDefault="00CC562E">
                <w:pPr>
                  <w:jc w:val="center"/>
                </w:pPr>
                <w:r>
                  <w:object w:dxaOrig="4320" w:dyaOrig="4320">
                    <v:shape id="_x0000_i1033" type="#_x0000_t75" style="width:9.5pt;height:71pt" o:ole="" filled="t">
                      <v:fill opacity="0" color2="black"/>
                      <v:imagedata r:id="rId5" o:title=""/>
                    </v:shape>
                    <o:OLEObject Type="Embed" ProgID="Microsoft" ShapeID="_x0000_i1033" DrawAspect="Content" ObjectID="_1620101589" r:id="rId6"/>
                  </w:object>
                </w:r>
              </w:p>
            </w:txbxContent>
          </v:textbox>
          <w10:wrap type="square" side="largest" anchorx="page" anchory="page"/>
        </v:shape>
      </w:pict>
    </w:r>
    <w:r w:rsidRPr="008841A5">
      <w:rPr>
        <w:noProof/>
        <w:lang w:val="ru-RU" w:eastAsia="ru-RU"/>
      </w:rPr>
      <w:pict>
        <v:shape id="Text Box 12" o:spid="_x0000_s4180" type="#_x0000_t202" style="position:absolute;margin-left:22.85pt;margin-top:638.45pt;width:14.15pt;height:70.85pt;z-index:2516275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" stroked="f">
          <v:fill opacity="0"/>
          <v:textbox inset="0,0,0,0">
            <w:txbxContent>
              <w:p w:rsidR="00CC562E" w:rsidRDefault="00CC562E">
                <w:pPr>
                  <w:jc w:val="center"/>
                </w:pPr>
                <w:r>
                  <w:object w:dxaOrig="4320" w:dyaOrig="4320">
                    <v:shape id="_x0000_i1034" type="#_x0000_t75" style="width:9.5pt;height:71pt" o:ole="" filled="t">
                      <v:fill opacity="0" color2="black"/>
                      <v:imagedata r:id="rId1" o:title=""/>
                    </v:shape>
                    <o:OLEObject Type="Embed" ProgID="Microsoft" ShapeID="_x0000_i1034" DrawAspect="Content" ObjectID="_1620101590" r:id="rId7"/>
                  </w:object>
                </w:r>
              </w:p>
            </w:txbxContent>
          </v:textbox>
          <w10:wrap type="square" side="largest" anchorx="page" anchory="page"/>
        </v:shape>
      </w:pict>
    </w:r>
    <w:r w:rsidRPr="008841A5">
      <w:rPr>
        <w:noProof/>
        <w:lang w:val="ru-RU" w:eastAsia="ru-RU"/>
      </w:rPr>
      <w:pict>
        <v:shape id="Text Box 13" o:spid="_x0000_s4178" type="#_x0000_t202" style="position:absolute;margin-left:22.85pt;margin-top:723.95pt;width:14.15pt;height:70.85pt;z-index:251628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" stroked="f">
          <v:fill opacity="0"/>
          <v:textbox inset="0,0,0,0">
            <w:txbxContent>
              <w:p w:rsidR="00CC562E" w:rsidRDefault="00CC562E">
                <w:pPr>
                  <w:jc w:val="center"/>
                </w:pPr>
                <w:r>
                  <w:object w:dxaOrig="4320" w:dyaOrig="4320">
                    <v:shape id="_x0000_i1035" type="#_x0000_t75" style="width:9.5pt;height:71pt" o:ole="" filled="t">
                      <v:fill opacity="0" color2="black"/>
                      <v:imagedata r:id="rId8" o:title=""/>
                    </v:shape>
                    <o:OLEObject Type="Embed" ProgID="Microsoft" ShapeID="_x0000_i1035" DrawAspect="Content" ObjectID="_1620101591" r:id="rId9"/>
                  </w:object>
                </w:r>
              </w:p>
            </w:txbxContent>
          </v:textbox>
          <w10:wrap type="square" side="largest" anchorx="page" anchory="page"/>
        </v:shape>
      </w:pict>
    </w:r>
    <w:r w:rsidRPr="008841A5">
      <w:rPr>
        <w:noProof/>
        <w:lang w:val="ru-RU" w:eastAsia="ru-RU"/>
      </w:rPr>
      <w:pict>
        <v:shape id="Text Box 14" o:spid="_x0000_s4177" type="#_x0000_t202" style="position:absolute;margin-left:521.7pt;margin-top:726.8pt;width:53.95pt;height:11.4pt;z-index:251629568;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" stroked="f">
          <v:fill opacity="0"/>
          <v:textbox inset="0,0,0,0">
            <w:txbxContent>
              <w:p w:rsidR="00CC562E" w:rsidRDefault="00CC562E">
                <w:pPr>
                  <w:jc w:val="center"/>
                </w:pPr>
                <w:r>
                  <w:rPr>
                    <w:i/>
                    <w:sz w:val="16"/>
                    <w:lang w:val="ru-RU"/>
                  </w:rPr>
                  <w:t>Листов</w:t>
                </w:r>
              </w:p>
            </w:txbxContent>
          </v:textbox>
          <w10:wrap type="square" side="largest" anchorx="page" anchory="page"/>
        </v:shape>
      </w:pict>
    </w:r>
    <w:r w:rsidRPr="008841A5">
      <w:rPr>
        <w:noProof/>
        <w:lang w:val="ru-RU" w:eastAsia="ru-RU"/>
      </w:rPr>
      <w:pict>
        <v:shape id="Text Box 15" o:spid="_x0000_s4176" type="#_x0000_t202" style="position:absolute;margin-left:476.1pt;margin-top:726.8pt;width:45.55pt;height:11.4pt;z-index:251630592;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" stroked="f">
          <v:fill opacity="0"/>
          <v:textbox inset="0,0,0,0">
            <w:txbxContent>
              <w:p w:rsidR="00CC562E" w:rsidRDefault="00CC562E">
                <w:pPr>
                  <w:jc w:val="center"/>
                </w:pPr>
                <w:r>
                  <w:rPr>
                    <w:i/>
                    <w:sz w:val="16"/>
                    <w:lang w:val="ru-RU"/>
                  </w:rPr>
                  <w:t>Лист</w:t>
                </w:r>
              </w:p>
            </w:txbxContent>
          </v:textbox>
          <w10:wrap type="square" side="largest" anchorx="page" anchory="page"/>
        </v:shape>
      </w:pict>
    </w:r>
    <w:r w:rsidRPr="008841A5">
      <w:rPr>
        <w:noProof/>
        <w:lang w:val="ru-RU" w:eastAsia="ru-RU"/>
      </w:rPr>
      <w:pict>
        <v:shape id="Text Box 16" o:spid="_x0000_s4175" type="#_x0000_t202" style="position:absolute;margin-left:236.7pt;margin-top:692.6pt;width:335.95pt;height:16.05pt;z-index:251631616;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" stroked="f">
          <v:fill opacity="0"/>
          <v:textbox inset="0,0,0,0">
            <w:txbxContent>
              <w:p w:rsidR="00CC562E" w:rsidRDefault="00CC562E">
                <w:pPr>
                  <w:jc w:val="center"/>
                </w:pPr>
                <w:r>
                  <w:rPr>
                    <w:rFonts w:cs="Times New Roman"/>
                    <w:b/>
                    <w:bCs/>
                    <w:sz w:val="28"/>
                    <w:lang w:val="ru-RU"/>
                  </w:rPr>
                  <w:fldChar w:fldCharType="begin"/>
                </w:r>
                <w:r>
                  <w:rPr>
                    <w:rFonts w:cs="Times New Roman"/>
                    <w:b/>
                    <w:bCs/>
                    <w:sz w:val="28"/>
                    <w:lang w:val="ru-RU"/>
                  </w:rPr>
                  <w:instrText xml:space="preserve"> DOCPROPERTY "Шифр"</w:instrText>
                </w:r>
                <w:r>
                  <w:rPr>
                    <w:rFonts w:cs="Times New Roman"/>
                    <w:b/>
                    <w:bCs/>
                    <w:sz w:val="28"/>
                    <w:lang w:val="ru-RU"/>
                  </w:rPr>
                  <w:fldChar w:fldCharType="separate"/>
                </w:r>
                <w:r>
                  <w:rPr>
                    <w:rFonts w:cs="Times New Roman"/>
                    <w:b/>
                    <w:bCs/>
                    <w:sz w:val="28"/>
                    <w:lang w:val="ru-RU"/>
                  </w:rPr>
                  <w:t>УНВБ. ИБ - 001.1000. ОП</w:t>
                </w:r>
                <w:r>
                  <w:rPr>
                    <w:rFonts w:cs="Times New Roman"/>
                    <w:b/>
                    <w:bCs/>
                    <w:sz w:val="28"/>
                    <w:lang w:val="ru-RU"/>
                  </w:rPr>
                  <w:fldChar w:fldCharType="end"/>
                </w:r>
              </w:p>
            </w:txbxContent>
          </v:textbox>
          <w10:wrap type="square" side="largest" anchorx="page" anchory="page"/>
        </v:shape>
      </w:pict>
    </w:r>
    <w:r w:rsidRPr="008841A5">
      <w:rPr>
        <w:noProof/>
        <w:lang w:val="ru-RU" w:eastAsia="ru-RU"/>
      </w:rPr>
      <w:pict>
        <v:shape id="Text Box 17" o:spid="_x0000_s4174" type="#_x0000_t202" style="position:absolute;margin-left:433.65pt;margin-top:755.3pt;width:142.05pt;height:39.55pt;z-index:251632640;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" stroked="f">
          <v:fill opacity="0"/>
          <v:textbox inset="0,0,0,0">
            <w:txbxContent>
              <w:p w:rsidR="00CC562E" w:rsidRDefault="00CC562E">
                <w:pPr>
                  <w:jc w:val="center"/>
                </w:pPr>
                <w:r>
                  <w:rPr>
                    <w:rFonts w:ascii="Times New Roman" w:hAnsi="Times New Roman" w:cs="Times New Roman"/>
                    <w:b/>
                    <w:sz w:val="28"/>
                    <w:szCs w:val="28"/>
                    <w:lang w:val="ru-RU"/>
                  </w:rPr>
                  <w:t>УНВБ</w:t>
                </w:r>
              </w:p>
              <w:p w:rsidR="00CC562E" w:rsidRDefault="00CC562E">
                <w:pPr>
                  <w:jc w:val="center"/>
                </w:pPr>
                <w:r>
                  <w:rPr>
                    <w:rFonts w:cs="Times New Roman"/>
                    <w:sz w:val="16"/>
                    <w:szCs w:val="16"/>
                  </w:rPr>
                  <w:fldChar w:fldCharType="begin"/>
                </w:r>
                <w:r>
                  <w:rPr>
                    <w:rFonts w:cs="Times New Roman"/>
                    <w:sz w:val="16"/>
                    <w:szCs w:val="16"/>
                  </w:rPr>
                  <w:instrText xml:space="preserve"> FILENAME </w:instrText>
                </w:r>
                <w:r>
                  <w:rPr>
                    <w:rFonts w:cs="Times New Roman"/>
                    <w:sz w:val="16"/>
                    <w:szCs w:val="16"/>
                  </w:rPr>
                  <w:fldChar w:fldCharType="separate"/>
                </w:r>
                <w:r>
                  <w:rPr>
                    <w:rFonts w:cs="Times New Roman"/>
                    <w:sz w:val="16"/>
                    <w:szCs w:val="16"/>
                  </w:rPr>
                  <w:t>Политика ИБ_Пробизнес.doc</w:t>
                </w:r>
                <w:r>
                  <w:rPr>
                    <w:rFonts w:cs="Times New Roman"/>
                    <w:sz w:val="16"/>
                    <w:szCs w:val="16"/>
                  </w:rPr>
                  <w:fldChar w:fldCharType="end"/>
                </w:r>
              </w:p>
            </w:txbxContent>
          </v:textbox>
          <w10:wrap type="square" side="largest" anchorx="page" anchory="page"/>
        </v:shape>
      </w:pict>
    </w:r>
    <w:r w:rsidRPr="008841A5">
      <w:rPr>
        <w:noProof/>
        <w:lang w:val="ru-RU" w:eastAsia="ru-RU"/>
      </w:rPr>
      <w:pict>
        <v:shape id="Text Box 18" o:spid="_x0000_s4173" type="#_x0000_t202" style="position:absolute;margin-left:51.45pt;margin-top:726.8pt;width:47.85pt;height:11.4pt;z-index:251633664;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hjw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" stroked="f">
          <v:fill opacity="0"/>
          <v:textbox inset="0,0,0,0">
            <w:txbxContent>
              <w:p w:rsidR="00CC562E" w:rsidRDefault="00CC562E">
                <w:pPr>
                  <w:jc w:val="center"/>
                </w:pPr>
                <w:proofErr w:type="spellStart"/>
                <w:r>
                  <w:rPr>
                    <w:i/>
                    <w:sz w:val="16"/>
                    <w:lang w:val="ru-RU"/>
                  </w:rPr>
                  <w:t>Разраб</w:t>
                </w:r>
                <w:proofErr w:type="spellEnd"/>
                <w:r>
                  <w:rPr>
                    <w:i/>
                    <w:sz w:val="16"/>
                    <w:lang w:val="ru-RU"/>
                  </w:rPr>
                  <w:t>.</w:t>
                </w:r>
              </w:p>
            </w:txbxContent>
          </v:textbox>
          <w10:wrap type="square" side="largest" anchorx="page" anchory="page"/>
        </v:shape>
      </w:pict>
    </w:r>
    <w:r w:rsidRPr="008841A5">
      <w:rPr>
        <w:noProof/>
        <w:lang w:val="ru-RU" w:eastAsia="ru-RU"/>
      </w:rPr>
      <w:pict>
        <v:shape id="Text Box 19" o:spid="_x0000_s4172" type="#_x0000_t202" style="position:absolute;margin-left:51.45pt;margin-top:741.05pt;width:47.85pt;height:11.4pt;z-index:251634688;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" stroked="f">
          <v:fill opacity="0"/>
          <v:textbox inset="0,0,0,0">
            <w:txbxContent>
              <w:p w:rsidR="00CC562E" w:rsidRDefault="00CC562E">
                <w:pPr>
                  <w:jc w:val="center"/>
                </w:pPr>
                <w:r>
                  <w:rPr>
                    <w:i/>
                    <w:sz w:val="16"/>
                    <w:lang w:val="ru-RU"/>
                  </w:rPr>
                  <w:t>Проверил</w:t>
                </w:r>
              </w:p>
            </w:txbxContent>
          </v:textbox>
          <w10:wrap type="square" side="largest" anchorx="page" anchory="page"/>
        </v:shape>
      </w:pict>
    </w:r>
    <w:r w:rsidRPr="008841A5">
      <w:rPr>
        <w:noProof/>
        <w:lang w:val="ru-RU" w:eastAsia="ru-RU"/>
      </w:rPr>
      <w:pict>
        <v:shape id="Text Box 20" o:spid="_x0000_s4171" type="#_x0000_t202" style="position:absolute;margin-left:51.45pt;margin-top:769.55pt;width:47.85pt;height:11.4pt;z-index:251635712;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" stroked="f">
          <v:fill opacity="0"/>
          <v:textbox inset="0,0,0,0">
            <w:txbxContent>
              <w:p w:rsidR="00CC562E" w:rsidRDefault="00CC562E">
                <w:pPr>
                  <w:jc w:val="center"/>
                </w:pPr>
                <w:r>
                  <w:rPr>
                    <w:i/>
                    <w:sz w:val="16"/>
                    <w:lang w:val="ru-RU"/>
                  </w:rPr>
                  <w:t>Н. контр.</w:t>
                </w:r>
              </w:p>
            </w:txbxContent>
          </v:textbox>
          <w10:wrap type="square" side="largest" anchorx="page" anchory="page"/>
        </v:shape>
      </w:pict>
    </w:r>
    <w:r w:rsidRPr="008841A5">
      <w:rPr>
        <w:noProof/>
        <w:lang w:val="ru-RU" w:eastAsia="ru-RU"/>
      </w:rPr>
      <w:pict>
        <v:shape id="Text Box 21" o:spid="_x0000_s4170" type="#_x0000_t202" style="position:absolute;margin-left:51.45pt;margin-top:712.55pt;width:19.35pt;height:11.4pt;z-index:251636736;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" stroked="f">
          <v:fill opacity="0"/>
          <v:textbox inset="0,0,0,0">
            <w:txbxContent>
              <w:p w:rsidR="00CC562E" w:rsidRDefault="00CC562E">
                <w:pPr>
                  <w:jc w:val="center"/>
                </w:pPr>
                <w:r>
                  <w:rPr>
                    <w:i/>
                    <w:sz w:val="16"/>
                    <w:lang w:val="ru-RU"/>
                  </w:rPr>
                  <w:t>Изм.</w:t>
                </w:r>
              </w:p>
            </w:txbxContent>
          </v:textbox>
          <w10:wrap type="square" side="largest" anchorx="page" anchory="page"/>
        </v:shape>
      </w:pict>
    </w:r>
    <w:r w:rsidRPr="008841A5">
      <w:rPr>
        <w:noProof/>
        <w:lang w:val="ru-RU" w:eastAsia="ru-RU"/>
      </w:rPr>
      <w:pict>
        <v:shape id="Text Box 22" o:spid="_x0000_s4169" type="#_x0000_t202" style="position:absolute;margin-left:433.35pt;margin-top:726.8pt;width:42.3pt;height:11.4pt;z-index:251637760;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" stroked="f">
          <v:fill opacity="0"/>
          <v:textbox inset="0,0,0,0">
            <w:txbxContent>
              <w:p w:rsidR="00CC562E" w:rsidRDefault="00CC562E">
                <w:pPr>
                  <w:jc w:val="center"/>
                </w:pPr>
                <w:r>
                  <w:rPr>
                    <w:i/>
                    <w:sz w:val="16"/>
                    <w:lang w:val="ru-RU"/>
                  </w:rPr>
                  <w:t>Лит.</w:t>
                </w:r>
              </w:p>
            </w:txbxContent>
          </v:textbox>
          <w10:wrap type="square" side="largest" anchorx="page" anchory="page"/>
        </v:shape>
      </w:pict>
    </w:r>
    <w:r w:rsidRPr="008841A5">
      <w:rPr>
        <w:noProof/>
        <w:lang w:val="ru-RU" w:eastAsia="ru-RU"/>
      </w:rPr>
      <w:pict>
        <v:shape id="Text Box 23" o:spid="_x0000_s4168" type="#_x0000_t202" style="position:absolute;margin-left:51.45pt;margin-top:783.8pt;width:47.85pt;height:11.4pt;z-index:251638784;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" stroked="f">
          <v:fill opacity="0"/>
          <v:textbox inset="0,0,0,0">
            <w:txbxContent>
              <w:p w:rsidR="00CC562E" w:rsidRDefault="00CC562E">
                <w:pPr>
                  <w:jc w:val="center"/>
                </w:pPr>
                <w:proofErr w:type="spellStart"/>
                <w:r>
                  <w:rPr>
                    <w:i/>
                    <w:sz w:val="16"/>
                    <w:lang w:val="ru-RU"/>
                  </w:rPr>
                  <w:t>Согл</w:t>
                </w:r>
                <w:proofErr w:type="spellEnd"/>
                <w:r>
                  <w:rPr>
                    <w:i/>
                    <w:sz w:val="16"/>
                    <w:lang w:val="ru-RU"/>
                  </w:rPr>
                  <w:t>.</w:t>
                </w:r>
              </w:p>
            </w:txbxContent>
          </v:textbox>
          <w10:wrap type="square" side="largest" anchorx="page" anchory="page"/>
        </v:shape>
      </w:pict>
    </w:r>
    <w:r w:rsidRPr="008841A5">
      <w:rPr>
        <w:noProof/>
        <w:lang w:val="ru-RU" w:eastAsia="ru-RU"/>
      </w:rPr>
      <w:pict>
        <v:shape id="Text Box 24" o:spid="_x0000_s4167" type="#_x0000_t202" style="position:absolute;margin-left:99.9pt;margin-top:712.55pt;width:65.05pt;height:11.4pt;z-index:251639808;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" stroked="f">
          <v:fill opacity="0"/>
          <v:textbox inset="0,0,0,0">
            <w:txbxContent>
              <w:p w:rsidR="00CC562E" w:rsidRDefault="00CC562E">
                <w:pPr>
                  <w:jc w:val="center"/>
                </w:pPr>
                <w:r>
                  <w:rPr>
                    <w:i/>
                    <w:sz w:val="16"/>
                    <w:lang w:val="ru-RU"/>
                  </w:rPr>
                  <w:t>№ документа</w:t>
                </w:r>
              </w:p>
            </w:txbxContent>
          </v:textbox>
          <w10:wrap type="square" side="largest" anchorx="page" anchory="page"/>
        </v:shape>
      </w:pict>
    </w:r>
    <w:r w:rsidRPr="008841A5">
      <w:rPr>
        <w:noProof/>
        <w:lang w:val="ru-RU" w:eastAsia="ru-RU"/>
      </w:rPr>
      <w:pict>
        <v:shape id="Text Box 25" o:spid="_x0000_s4166" type="#_x0000_t202" style="position:absolute;margin-left:165.45pt;margin-top:712.55pt;width:42.15pt;height:11.4pt;z-index:251640832;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" stroked="f">
          <v:fill opacity="0"/>
          <v:textbox inset="0,0,0,0">
            <w:txbxContent>
              <w:p w:rsidR="00CC562E" w:rsidRDefault="00CC562E">
                <w:pPr>
                  <w:jc w:val="center"/>
                </w:pPr>
                <w:r>
                  <w:rPr>
                    <w:i/>
                    <w:sz w:val="16"/>
                    <w:lang w:val="ru-RU"/>
                  </w:rPr>
                  <w:t>Подпись</w:t>
                </w:r>
              </w:p>
            </w:txbxContent>
          </v:textbox>
          <w10:wrap type="square" side="largest" anchorx="page" anchory="page"/>
        </v:shape>
      </w:pict>
    </w:r>
    <w:r w:rsidRPr="008841A5">
      <w:rPr>
        <w:noProof/>
        <w:lang w:val="ru-RU" w:eastAsia="ru-RU"/>
      </w:rPr>
      <w:pict>
        <v:shape id="Text Box 26" o:spid="_x0000_s4165" type="#_x0000_t202" style="position:absolute;margin-left:208.2pt;margin-top:712.55pt;width:28pt;height:11.4pt;z-index:251641856;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sPkAIAACU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" stroked="f">
          <v:fill opacity="0"/>
          <v:textbox inset="0,0,0,0">
            <w:txbxContent>
              <w:p w:rsidR="00CC562E" w:rsidRDefault="00CC562E">
                <w:pPr>
                  <w:jc w:val="center"/>
                </w:pPr>
                <w:r>
                  <w:rPr>
                    <w:i/>
                    <w:sz w:val="16"/>
                    <w:lang w:val="ru-RU"/>
                  </w:rPr>
                  <w:t>Дата</w:t>
                </w:r>
              </w:p>
            </w:txbxContent>
          </v:textbox>
          <w10:wrap type="square" side="largest" anchorx="page" anchory="page"/>
        </v:shape>
      </w:pict>
    </w:r>
    <w:r w:rsidRPr="008841A5">
      <w:rPr>
        <w:noProof/>
        <w:lang w:val="ru-RU" w:eastAsia="ru-RU"/>
      </w:rPr>
      <w:pict>
        <v:shape id="Text Box 27" o:spid="_x0000_s4164" type="#_x0000_t202" style="position:absolute;margin-left:71.4pt;margin-top:712.55pt;width:28pt;height:11.4pt;z-index:251642880;visibility:visible;mso-wrap-distance-left:7.05pt;mso-wrap-distance-right:7.0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" stroked="f">
          <v:fill opacity="0"/>
          <v:textbox inset="0,0,0,0">
            <w:txbxContent>
              <w:p w:rsidR="00CC562E" w:rsidRDefault="00CC562E">
                <w:pPr>
                  <w:jc w:val="center"/>
                </w:pPr>
                <w:r>
                  <w:rPr>
                    <w:i/>
                    <w:sz w:val="16"/>
                    <w:lang w:val="ru-RU"/>
                  </w:rPr>
                  <w:t>Лист</w:t>
                </w:r>
              </w:p>
            </w:txbxContent>
          </v:textbox>
          <w10:wrap type="square" side="largest" anchorx="page" anchory="page"/>
        </v:shape>
      </w:pict>
    </w:r>
    <w:r w:rsidRPr="008841A5">
      <w:rPr>
        <w:noProof/>
        <w:lang w:val="ru-RU" w:eastAsia="ru-RU"/>
      </w:rPr>
      <w:pict>
        <v:rect id="Rectangle 49" o:spid="_x0000_s4163" style="position:absolute;margin-left:-34pt;margin-top:-7.45pt;width:525.45pt;height:767.8pt;z-index:-251657216;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oI9QIAAEE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" filled="f" strokeweight=".71mm">
          <v:stroke endcap="square"/>
        </v:rect>
      </w:pict>
    </w:r>
    <w:r w:rsidRPr="008841A5">
      <w:rPr>
        <w:noProof/>
        <w:lang w:val="ru-RU" w:eastAsia="ru-RU"/>
      </w:rPr>
      <w:pict>
        <v:rect id="Rectangle 50" o:spid="_x0000_s4162" style="position:absolute;margin-left:-62.4pt;margin-top:365.45pt;width:28.45pt;height:394.9pt;z-index:-25165619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" filled="f" strokeweight=".71mm">
          <v:stroke endcap="square"/>
        </v:rect>
      </w:pict>
    </w:r>
    <w:r w:rsidRPr="008841A5">
      <w:rPr>
        <w:noProof/>
        <w:lang w:val="ru-RU" w:eastAsia="ru-RU"/>
      </w:rPr>
      <w:pict>
        <v:line id="Line 51" o:spid="_x0000_s4161" style="position:absolute;flip:y;z-index:-251655168;visibility:visible" from="-48.2pt,365.45pt" to="-48.15pt,7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" strokeweight=".71mm">
          <v:stroke joinstyle="miter" endcap="square"/>
        </v:line>
      </w:pict>
    </w:r>
    <w:r w:rsidRPr="008841A5">
      <w:rPr>
        <w:noProof/>
        <w:lang w:val="ru-RU" w:eastAsia="ru-RU"/>
      </w:rPr>
      <w:pict>
        <v:line id="Line 52" o:spid="_x0000_s4160" style="position:absolute;z-index:-251654144;visibility:visible" from="-62.4pt,447.9pt" to="-33.95pt,4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" strokeweight=".71mm">
          <v:stroke joinstyle="miter" endcap="square"/>
        </v:line>
      </w:pict>
    </w:r>
    <w:r w:rsidRPr="008841A5">
      <w:rPr>
        <w:noProof/>
        <w:lang w:val="ru-RU" w:eastAsia="ru-RU"/>
      </w:rPr>
      <w:pict>
        <v:line id="Line 53" o:spid="_x0000_s4159" style="position:absolute;z-index:-251653120;visibility:visible" from="-62.4pt,518.9pt" to="-33.95pt,5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" strokeweight=".71mm">
          <v:stroke joinstyle="miter" endcap="square"/>
        </v:line>
      </w:pict>
    </w:r>
    <w:r w:rsidRPr="008841A5">
      <w:rPr>
        <w:noProof/>
        <w:lang w:val="ru-RU" w:eastAsia="ru-RU"/>
      </w:rPr>
      <w:pict>
        <v:line id="Line 54" o:spid="_x0000_s4158" style="position:absolute;z-index:-251652096;visibility:visible" from="-62.4pt,589.9pt" to="-33.95pt,5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" strokeweight=".71mm">
          <v:stroke joinstyle="miter" endcap="square"/>
        </v:line>
      </w:pict>
    </w:r>
    <w:r w:rsidRPr="008841A5">
      <w:rPr>
        <w:noProof/>
        <w:lang w:val="ru-RU" w:eastAsia="ru-RU"/>
      </w:rPr>
      <w:pict>
        <v:line id="Line 55" o:spid="_x0000_s4157" style="position:absolute;z-index:-251651072;visibility:visible" from="-62.3pt,688.2pt" to="-33.85pt,6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" strokeweight=".71mm">
          <v:stroke joinstyle="miter" endcap="square"/>
        </v:line>
      </w:pict>
    </w:r>
    <w:r w:rsidRPr="008841A5">
      <w:rPr>
        <w:noProof/>
        <w:lang w:val="ru-RU" w:eastAsia="ru-RU"/>
      </w:rPr>
      <w:pict>
        <v:line id="Line 56" o:spid="_x0000_s4156" style="position:absolute;flip:y;z-index:-251650048;visibility:visible" from="151.45pt,648.3pt" to="151.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" strokeweight=".71mm">
          <v:stroke joinstyle="miter" endcap="square"/>
        </v:line>
      </w:pict>
    </w:r>
    <w:r w:rsidRPr="008841A5">
      <w:rPr>
        <w:noProof/>
        <w:lang w:val="ru-RU" w:eastAsia="ru-RU"/>
      </w:rPr>
      <w:pict>
        <v:line id="Line 57" o:spid="_x0000_s4155" style="position:absolute;flip:y;z-index:-251649024;visibility:visible" from="122.95pt,648.3pt" to="123pt,7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" strokeweight=".71mm">
          <v:stroke joinstyle="miter" endcap="square"/>
        </v:line>
      </w:pict>
    </w:r>
    <w:r w:rsidRPr="008841A5">
      <w:rPr>
        <w:noProof/>
        <w:lang w:val="ru-RU" w:eastAsia="ru-RU"/>
      </w:rPr>
      <w:pict>
        <v:line id="Line 58" o:spid="_x0000_s4154" style="position:absolute;flip:y;z-index:-251648000;visibility:visible" from="80.2pt,648.3pt" to="80.2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" strokeweight=".71mm">
          <v:stroke joinstyle="miter" endcap="square"/>
        </v:line>
      </w:pict>
    </w:r>
    <w:r w:rsidRPr="008841A5">
      <w:rPr>
        <w:noProof/>
        <w:lang w:val="ru-RU" w:eastAsia="ru-RU"/>
      </w:rPr>
      <w:pict>
        <v:line id="Line 59" o:spid="_x0000_s4153" style="position:absolute;z-index:-251646976;visibility:visible" from="-34pt,646.7pt" to="491.45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" strokeweight=".71mm">
          <v:stroke joinstyle="miter" endcap="square"/>
        </v:line>
      </w:pict>
    </w:r>
    <w:r w:rsidRPr="008841A5">
      <w:rPr>
        <w:noProof/>
        <w:lang w:val="ru-RU" w:eastAsia="ru-RU"/>
      </w:rPr>
      <w:pict>
        <v:line id="Line 60" o:spid="_x0000_s4152" style="position:absolute;flip:x;z-index:-251645952;visibility:visible" from="-33.8pt,688.2pt" to="491.65pt,6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" strokeweight=".71mm">
          <v:stroke joinstyle="miter" endcap="square"/>
        </v:line>
      </w:pict>
    </w:r>
    <w:r w:rsidRPr="008841A5">
      <w:rPr>
        <w:noProof/>
        <w:lang w:val="ru-RU" w:eastAsia="ru-RU"/>
      </w:rPr>
      <w:pict>
        <v:line id="Line 61" o:spid="_x0000_s4151" style="position:absolute;flip:x;z-index:-251644928;visibility:visible" from="-34pt,675.1pt" to="150.65pt,6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" strokeweight=".71mm">
          <v:stroke joinstyle="miter" endcap="square"/>
        </v:line>
      </w:pict>
    </w:r>
    <w:r w:rsidRPr="008841A5">
      <w:rPr>
        <w:noProof/>
        <w:lang w:val="ru-RU" w:eastAsia="ru-RU"/>
      </w:rPr>
      <w:pict>
        <v:line id="Line 62" o:spid="_x0000_s4150" style="position:absolute;z-index:-251643904;visibility:visible" from="348.1pt,688.2pt" to="348.1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" strokeweight=".71mm">
          <v:stroke joinstyle="miter" endcap="square"/>
        </v:line>
      </w:pict>
    </w:r>
    <w:r w:rsidRPr="008841A5">
      <w:rPr>
        <w:noProof/>
        <w:lang w:val="ru-RU" w:eastAsia="ru-RU"/>
      </w:rPr>
      <w:pict>
        <v:line id="Line 63" o:spid="_x0000_s4149" style="position:absolute;flip:x;z-index:-251642880;visibility:visible" from="349.4pt,717.7pt" to="491.45pt,7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" strokeweight=".71mm">
          <v:stroke joinstyle="miter" endcap="square"/>
        </v:line>
      </w:pict>
    </w:r>
    <w:r w:rsidRPr="008841A5">
      <w:rPr>
        <w:noProof/>
        <w:lang w:val="ru-RU" w:eastAsia="ru-RU"/>
      </w:rPr>
      <w:pict>
        <v:line id="Line 64" o:spid="_x0000_s4148" style="position:absolute;flip:x;z-index:-251641856;visibility:visible" from="349.4pt,703.5pt" to="491.45pt,7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" strokeweight=".71mm">
          <v:stroke joinstyle="miter" endcap="square"/>
        </v:line>
      </w:pict>
    </w:r>
    <w:r w:rsidRPr="008841A5">
      <w:rPr>
        <w:noProof/>
        <w:lang w:val="ru-RU" w:eastAsia="ru-RU"/>
      </w:rPr>
      <w:pict>
        <v:line id="Line 65" o:spid="_x0000_s4147" style="position:absolute;z-index:-251640832;visibility:visible" from="-34pt,746.1pt" to="150.65pt,7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" strokeweight=".35mm">
          <v:stroke joinstyle="miter" endcap="square"/>
        </v:line>
      </w:pict>
    </w:r>
    <w:r w:rsidRPr="008841A5">
      <w:rPr>
        <w:noProof/>
        <w:lang w:val="ru-RU" w:eastAsia="ru-RU"/>
      </w:rPr>
      <w:pict>
        <v:line id="Line 66" o:spid="_x0000_s4146" style="position:absolute;z-index:-251639808;visibility:visible" from="-34pt,731.9pt" to="150.65pt,7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" strokeweight=".35mm">
          <v:stroke joinstyle="miter" endcap="square"/>
        </v:line>
      </w:pict>
    </w:r>
    <w:r w:rsidRPr="008841A5">
      <w:rPr>
        <w:noProof/>
        <w:lang w:val="ru-RU" w:eastAsia="ru-RU"/>
      </w:rPr>
      <w:pict>
        <v:line id="Line 67" o:spid="_x0000_s4145" style="position:absolute;z-index:-251638784;visibility:visible" from="-34pt,717.7pt" to="150.65pt,7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" strokeweight=".35mm">
          <v:stroke joinstyle="miter" endcap="square"/>
        </v:line>
      </w:pict>
    </w:r>
    <w:r w:rsidRPr="008841A5">
      <w:rPr>
        <w:noProof/>
        <w:lang w:val="ru-RU" w:eastAsia="ru-RU"/>
      </w:rPr>
      <w:pict>
        <v:line id="Line 68" o:spid="_x0000_s4144" style="position:absolute;z-index:-251637760;visibility:visible" from="-34pt,703.5pt" to="150.65pt,7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" strokeweight=".35mm">
          <v:stroke joinstyle="miter" endcap="square"/>
        </v:line>
      </w:pict>
    </w:r>
    <w:r w:rsidRPr="008841A5">
      <w:rPr>
        <w:noProof/>
        <w:lang w:val="ru-RU" w:eastAsia="ru-RU"/>
      </w:rPr>
      <w:pict>
        <v:line id="Line 69" o:spid="_x0000_s4143" style="position:absolute;z-index:-251636736;visibility:visible" from="-34pt,660.9pt" to="150.65pt,6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" strokeweight=".35mm">
          <v:stroke joinstyle="miter" endcap="square"/>
        </v:line>
      </w:pict>
    </w:r>
    <w:r w:rsidRPr="008841A5">
      <w:rPr>
        <w:noProof/>
        <w:lang w:val="ru-RU" w:eastAsia="ru-RU"/>
      </w:rPr>
      <w:pict>
        <v:line id="Line 70" o:spid="_x0000_s4142" style="position:absolute;flip:y;z-index:-251635712;visibility:visible" from="436.45pt,688.2pt" to="436.5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" strokeweight=".71mm">
          <v:stroke joinstyle="miter" endcap="square"/>
        </v:line>
      </w:pict>
    </w:r>
    <w:r w:rsidRPr="008841A5">
      <w:rPr>
        <w:noProof/>
        <w:lang w:val="ru-RU" w:eastAsia="ru-RU"/>
      </w:rPr>
      <w:pict>
        <v:line id="Line 71" o:spid="_x0000_s4141" style="position:absolute;flip:y;z-index:-251634688;visibility:visible" from="362.35pt,705.3pt" to="362.4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" strokeweight=".71mm">
          <v:stroke joinstyle="miter" endcap="square"/>
        </v:line>
      </w:pict>
    </w:r>
    <w:r w:rsidRPr="008841A5">
      <w:rPr>
        <w:noProof/>
        <w:lang w:val="ru-RU" w:eastAsia="ru-RU"/>
      </w:rPr>
      <w:pict>
        <v:line id="Line 72" o:spid="_x0000_s4140" style="position:absolute;flip:y;z-index:-251633664;visibility:visible" from="376.6pt,705.3pt" to="376.65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" strokeweight=".71mm">
          <v:stroke joinstyle="miter" endcap="square"/>
        </v:line>
      </w:pict>
    </w:r>
    <w:r w:rsidRPr="008841A5">
      <w:rPr>
        <w:noProof/>
        <w:lang w:val="ru-RU" w:eastAsia="ru-RU"/>
      </w:rPr>
      <w:pict>
        <v:line id="Line 73" o:spid="_x0000_s4139" style="position:absolute;z-index:-251632640;visibility:visible" from="390.85pt,688.2pt" to="390.9pt,7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" strokeweight=".71mm">
          <v:stroke joinstyle="miter" endcap="square"/>
        </v:line>
      </w:pict>
    </w:r>
    <w:r w:rsidRPr="008841A5">
      <w:rPr>
        <w:noProof/>
        <w:lang w:val="ru-RU" w:eastAsia="ru-RU"/>
      </w:rPr>
      <w:pict>
        <v:line id="Line 74" o:spid="_x0000_s4138" style="position:absolute;z-index:-251631616;visibility:visible" from="-62.3pt,688.2pt" to="-33.85pt,6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" strokeweight=".71mm">
          <v:stroke joinstyle="miter" endcap="square"/>
        </v:line>
      </w:pict>
    </w:r>
    <w:r w:rsidRPr="008841A5">
      <w:rPr>
        <w:noProof/>
        <w:lang w:val="ru-RU" w:eastAsia="ru-RU"/>
      </w:rPr>
      <w:pict>
        <v:line id="Line 75" o:spid="_x0000_s4137" style="position:absolute;z-index:-251630592;visibility:visible" from="-13.85pt,648.3pt" to="-13.8pt,6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" strokeweight=".71mm">
          <v:stroke joinstyle="miter" endcap="square"/>
        </v:line>
      </w:pict>
    </w:r>
    <w:r w:rsidRPr="008841A5">
      <w:rPr>
        <w:noProof/>
        <w:lang w:val="ru-RU" w:eastAsia="ru-RU"/>
      </w:rPr>
      <w:pict>
        <v:line id="Line 76" o:spid="_x0000_s4136" style="position:absolute;z-index:-251629568;visibility:visible" from="14.65pt,648.3pt" to="14.7pt,7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" strokeweight=".71mm">
          <v:stroke joinstyle="miter" endcap="squar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pPr>
      <w:rPr>
        <w:sz w:val="16"/>
        <w:szCs w:val="16"/>
        <w:lang w:val="ru-RU"/>
      </w:rPr>
    </w:pPr>
    <w:r w:rsidRPr="008841A5">
      <w:rPr>
        <w:noProof/>
        <w:lang w:val="ru-RU" w:eastAsia="ru-RU"/>
      </w:rPr>
      <w:pict>
        <v:rect id="Rectangle 77" o:spid="_x0000_s4132" style="position:absolute;margin-left:-37pt;margin-top:4.55pt;width:522.45pt;height:767.8pt;z-index:-25162854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" filled="f" strokeweight=".71mm">
          <v:stroke endcap="square"/>
        </v:rect>
      </w:pict>
    </w:r>
    <w:r w:rsidRPr="008841A5">
      <w:rPr>
        <w:noProof/>
        <w:lang w:val="ru-RU" w:eastAsia="ru-RU"/>
      </w:rPr>
      <w:pict>
        <v:group id="Group 78" o:spid="_x0000_s4125" style="position:absolute;margin-left:-65.4pt;margin-top:377.7pt;width:28.55pt;height:394.9pt;z-index:251688960;mso-wrap-distance-left:0;mso-wrap-distance-right:0" coordorigin="-1308,7554" coordsize="570,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">
          <v:rect id="Rectangle 79" o:spid="_x0000_s4131" style="position:absolute;left:-1308;top:7554;width:568;height:78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" filled="f" strokeweight=".71mm">
            <v:stroke endcap="square"/>
          </v:rect>
          <v:line id="Line 80" o:spid="_x0000_s4130" style="position:absolute;flip:y;visibility:visible" from="-1024,7554" to="-1024,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" strokeweight=".71mm">
            <v:stroke joinstyle="miter" endcap="square"/>
          </v:line>
          <v:line id="Line 81" o:spid="_x0000_s4129" style="position:absolute;visibility:visible" from="-1308,9203" to="-740,9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" strokeweight=".71mm">
            <v:stroke joinstyle="miter" endcap="square"/>
          </v:line>
          <v:line id="Line 82" o:spid="_x0000_s4128" style="position:absolute;visibility:visible" from="-1308,10623" to="-740,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" strokeweight=".71mm">
            <v:stroke joinstyle="miter" endcap="square"/>
          </v:line>
          <v:line id="Line 83" o:spid="_x0000_s4127" style="position:absolute;visibility:visible" from="-1308,12043" to="-740,1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" strokeweight=".71mm">
            <v:stroke joinstyle="miter" endcap="square"/>
          </v:line>
          <v:line id="Line 84" o:spid="_x0000_s4126" style="position:absolute;visibility:visible" from="-1306,14009" to="-738,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" strokeweight=".71mm">
            <v:stroke joinstyle="miter" endcap="square"/>
          </v:li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62E" w:rsidRDefault="00CC562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ru-RU"/>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00000002"/>
    <w:multiLevelType w:val="singleLevel"/>
    <w:tmpl w:val="00000002"/>
    <w:name w:val="WW8Num1"/>
    <w:lvl w:ilvl="0">
      <w:start w:val="1"/>
      <w:numFmt w:val="decimal"/>
      <w:pStyle w:val="51"/>
      <w:lvlText w:val="%1."/>
      <w:lvlJc w:val="left"/>
      <w:pPr>
        <w:tabs>
          <w:tab w:val="num" w:pos="1492"/>
        </w:tabs>
        <w:ind w:left="1492" w:hanging="360"/>
      </w:pPr>
    </w:lvl>
  </w:abstractNum>
  <w:abstractNum w:abstractNumId="2">
    <w:nsid w:val="00000003"/>
    <w:multiLevelType w:val="singleLevel"/>
    <w:tmpl w:val="00000003"/>
    <w:name w:val="WW8Num2"/>
    <w:lvl w:ilvl="0">
      <w:start w:val="1"/>
      <w:numFmt w:val="decimal"/>
      <w:pStyle w:val="31"/>
      <w:lvlText w:val="%1."/>
      <w:lvlJc w:val="left"/>
      <w:pPr>
        <w:tabs>
          <w:tab w:val="num" w:pos="926"/>
        </w:tabs>
        <w:ind w:left="926" w:hanging="360"/>
      </w:pPr>
    </w:lvl>
  </w:abstractNum>
  <w:abstractNum w:abstractNumId="3">
    <w:nsid w:val="00000004"/>
    <w:multiLevelType w:val="singleLevel"/>
    <w:tmpl w:val="00000004"/>
    <w:name w:val="WW8Num3"/>
    <w:lvl w:ilvl="0">
      <w:start w:val="1"/>
      <w:numFmt w:val="decimal"/>
      <w:pStyle w:val="21"/>
      <w:lvlText w:val="%1."/>
      <w:lvlJc w:val="left"/>
      <w:pPr>
        <w:tabs>
          <w:tab w:val="num" w:pos="643"/>
        </w:tabs>
        <w:ind w:left="643" w:hanging="360"/>
      </w:pPr>
    </w:lvl>
  </w:abstractNum>
  <w:abstractNum w:abstractNumId="4">
    <w:nsid w:val="00000005"/>
    <w:multiLevelType w:val="singleLevel"/>
    <w:tmpl w:val="00000005"/>
    <w:name w:val="WW8Num4"/>
    <w:lvl w:ilvl="0">
      <w:start w:val="1"/>
      <w:numFmt w:val="bullet"/>
      <w:pStyle w:val="510"/>
      <w:lvlText w:val=""/>
      <w:lvlJc w:val="left"/>
      <w:pPr>
        <w:tabs>
          <w:tab w:val="num" w:pos="1492"/>
        </w:tabs>
        <w:ind w:left="1492" w:hanging="360"/>
      </w:pPr>
      <w:rPr>
        <w:rFonts w:ascii="Symbol" w:hAnsi="Symbol" w:cs="Symbol" w:hint="default"/>
      </w:rPr>
    </w:lvl>
  </w:abstractNum>
  <w:abstractNum w:abstractNumId="5">
    <w:nsid w:val="00000006"/>
    <w:multiLevelType w:val="singleLevel"/>
    <w:tmpl w:val="00000006"/>
    <w:name w:val="WW8Num5"/>
    <w:lvl w:ilvl="0">
      <w:start w:val="1"/>
      <w:numFmt w:val="bullet"/>
      <w:pStyle w:val="41"/>
      <w:lvlText w:val=""/>
      <w:lvlJc w:val="left"/>
      <w:pPr>
        <w:tabs>
          <w:tab w:val="num" w:pos="1209"/>
        </w:tabs>
        <w:ind w:left="1209" w:hanging="360"/>
      </w:pPr>
      <w:rPr>
        <w:rFonts w:ascii="Symbol" w:hAnsi="Symbol" w:cs="Symbol" w:hint="default"/>
      </w:rPr>
    </w:lvl>
  </w:abstractNum>
  <w:abstractNum w:abstractNumId="6">
    <w:nsid w:val="00000007"/>
    <w:multiLevelType w:val="singleLevel"/>
    <w:tmpl w:val="00000007"/>
    <w:name w:val="WW8Num6"/>
    <w:lvl w:ilvl="0">
      <w:start w:val="1"/>
      <w:numFmt w:val="bullet"/>
      <w:pStyle w:val="210"/>
      <w:lvlText w:val=""/>
      <w:lvlJc w:val="left"/>
      <w:pPr>
        <w:tabs>
          <w:tab w:val="num" w:pos="643"/>
        </w:tabs>
        <w:ind w:left="643" w:hanging="360"/>
      </w:pPr>
      <w:rPr>
        <w:rFonts w:ascii="Symbol" w:hAnsi="Symbol" w:cs="Symbol" w:hint="default"/>
      </w:rPr>
    </w:lvl>
  </w:abstractNum>
  <w:abstractNum w:abstractNumId="7">
    <w:nsid w:val="00000008"/>
    <w:multiLevelType w:val="singleLevel"/>
    <w:tmpl w:val="00000008"/>
    <w:name w:val="WW8Num7"/>
    <w:lvl w:ilvl="0">
      <w:start w:val="1"/>
      <w:numFmt w:val="bullet"/>
      <w:pStyle w:val="10"/>
      <w:lvlText w:val=""/>
      <w:lvlJc w:val="left"/>
      <w:pPr>
        <w:tabs>
          <w:tab w:val="num" w:pos="360"/>
        </w:tabs>
        <w:ind w:left="360" w:hanging="360"/>
      </w:pPr>
      <w:rPr>
        <w:rFonts w:ascii="Symbol" w:hAnsi="Symbol" w:cs="Symbol" w:hint="default"/>
      </w:rPr>
    </w:lvl>
  </w:abstractNum>
  <w:abstractNum w:abstractNumId="8">
    <w:nsid w:val="00000009"/>
    <w:multiLevelType w:val="singleLevel"/>
    <w:tmpl w:val="00000009"/>
    <w:name w:val="WW8Num8"/>
    <w:lvl w:ilvl="0">
      <w:start w:val="1"/>
      <w:numFmt w:val="decimal"/>
      <w:lvlText w:val="%1."/>
      <w:lvlJc w:val="left"/>
      <w:pPr>
        <w:tabs>
          <w:tab w:val="num" w:pos="1440"/>
        </w:tabs>
        <w:ind w:left="1440" w:hanging="360"/>
      </w:pPr>
      <w:rPr>
        <w:rFonts w:hint="default"/>
      </w:rPr>
    </w:lvl>
  </w:abstractNum>
  <w:abstractNum w:abstractNumId="9">
    <w:nsid w:val="0000000A"/>
    <w:multiLevelType w:val="singleLevel"/>
    <w:tmpl w:val="0000000A"/>
    <w:name w:val="WW8Num9"/>
    <w:lvl w:ilvl="0">
      <w:start w:val="1"/>
      <w:numFmt w:val="decimal"/>
      <w:lvlText w:val="%1."/>
      <w:lvlJc w:val="left"/>
      <w:pPr>
        <w:tabs>
          <w:tab w:val="num" w:pos="1080"/>
        </w:tabs>
        <w:ind w:left="1080" w:hanging="360"/>
      </w:pPr>
      <w:rPr>
        <w:rFonts w:ascii="Times New Roman" w:hAnsi="Times New Roman" w:cs="Times New Roman" w:hint="default"/>
        <w:sz w:val="28"/>
        <w:szCs w:val="28"/>
      </w:rPr>
    </w:lvl>
  </w:abstractNum>
  <w:abstractNum w:abstractNumId="10">
    <w:nsid w:val="0000000B"/>
    <w:multiLevelType w:val="multilevel"/>
    <w:tmpl w:val="0000000B"/>
    <w:name w:val="WW8Num10"/>
    <w:lvl w:ilvl="0">
      <w:start w:val="1"/>
      <w:numFmt w:val="decimal"/>
      <w:lvlText w:val="%1."/>
      <w:lvlJc w:val="left"/>
      <w:pPr>
        <w:tabs>
          <w:tab w:val="num" w:pos="1080"/>
        </w:tabs>
        <w:ind w:left="1080" w:hanging="360"/>
      </w:pPr>
      <w:rPr>
        <w:rFonts w:ascii="Times New Roman" w:hAnsi="Times New Roman" w:cs="Times New Roman" w:hint="default"/>
        <w:sz w:val="28"/>
        <w:szCs w:val="28"/>
        <w:lang w:val="ru-RU"/>
      </w:rPr>
    </w:lvl>
    <w:lvl w:ilvl="1">
      <w:start w:val="1"/>
      <w:numFmt w:val="decimal"/>
      <w:lvlText w:val="%2."/>
      <w:lvlJc w:val="left"/>
      <w:pPr>
        <w:tabs>
          <w:tab w:val="num" w:pos="1440"/>
        </w:tabs>
        <w:ind w:left="1440" w:hanging="360"/>
      </w:pPr>
      <w:rPr>
        <w:rFonts w:ascii="Times New Roman" w:hAnsi="Times New Roman" w:cs="Times New Roman" w:hint="default"/>
        <w:sz w:val="28"/>
        <w:szCs w:val="28"/>
        <w:lang w:val="ru-RU"/>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singleLevel"/>
    <w:tmpl w:val="0000000C"/>
    <w:name w:val="WW8Num11"/>
    <w:lvl w:ilvl="0">
      <w:start w:val="1"/>
      <w:numFmt w:val="decimal"/>
      <w:lvlText w:val="%1."/>
      <w:lvlJc w:val="left"/>
      <w:pPr>
        <w:tabs>
          <w:tab w:val="num" w:pos="1080"/>
        </w:tabs>
        <w:ind w:left="1080" w:hanging="360"/>
      </w:pPr>
      <w:rPr>
        <w:rFonts w:hint="default"/>
      </w:rPr>
    </w:lvl>
  </w:abstractNum>
  <w:abstractNum w:abstractNumId="12">
    <w:nsid w:val="0000000D"/>
    <w:multiLevelType w:val="singleLevel"/>
    <w:tmpl w:val="0000000D"/>
    <w:name w:val="WW8Num12"/>
    <w:lvl w:ilvl="0">
      <w:start w:val="1"/>
      <w:numFmt w:val="decimal"/>
      <w:lvlText w:val="%1."/>
      <w:lvlJc w:val="left"/>
      <w:pPr>
        <w:tabs>
          <w:tab w:val="num" w:pos="720"/>
        </w:tabs>
        <w:ind w:left="720" w:hanging="360"/>
      </w:pPr>
      <w:rPr>
        <w:rFonts w:hint="default"/>
      </w:rPr>
    </w:lvl>
  </w:abstractNum>
  <w:abstractNum w:abstractNumId="13">
    <w:nsid w:val="0000000E"/>
    <w:multiLevelType w:val="singleLevel"/>
    <w:tmpl w:val="0000000E"/>
    <w:name w:val="WW8Num13"/>
    <w:lvl w:ilvl="0">
      <w:start w:val="1"/>
      <w:numFmt w:val="decimal"/>
      <w:lvlText w:val="%1."/>
      <w:lvlJc w:val="left"/>
      <w:pPr>
        <w:tabs>
          <w:tab w:val="num" w:pos="720"/>
        </w:tabs>
        <w:ind w:left="720" w:hanging="360"/>
      </w:pPr>
      <w:rPr>
        <w:rFonts w:hint="default"/>
      </w:rPr>
    </w:lvl>
  </w:abstractNum>
  <w:abstractNum w:abstractNumId="14">
    <w:nsid w:val="0000000F"/>
    <w:multiLevelType w:val="singleLevel"/>
    <w:tmpl w:val="0000000F"/>
    <w:name w:val="WW8Num14"/>
    <w:lvl w:ilvl="0">
      <w:start w:val="1"/>
      <w:numFmt w:val="decimal"/>
      <w:lvlText w:val="%1."/>
      <w:lvlJc w:val="left"/>
      <w:pPr>
        <w:tabs>
          <w:tab w:val="num" w:pos="720"/>
        </w:tabs>
        <w:ind w:left="720" w:hanging="360"/>
      </w:pPr>
      <w:rPr>
        <w:rFonts w:hint="default"/>
      </w:rPr>
    </w:lvl>
  </w:abstractNum>
  <w:abstractNum w:abstractNumId="15">
    <w:nsid w:val="00000010"/>
    <w:multiLevelType w:val="singleLevel"/>
    <w:tmpl w:val="00000010"/>
    <w:name w:val="WW8Num15"/>
    <w:lvl w:ilvl="0">
      <w:start w:val="1"/>
      <w:numFmt w:val="decimal"/>
      <w:lvlText w:val="%1."/>
      <w:lvlJc w:val="left"/>
      <w:pPr>
        <w:tabs>
          <w:tab w:val="num" w:pos="720"/>
        </w:tabs>
        <w:ind w:left="720" w:hanging="360"/>
      </w:pPr>
      <w:rPr>
        <w:rFonts w:hint="default"/>
      </w:rPr>
    </w:lvl>
  </w:abstractNum>
  <w:abstractNum w:abstractNumId="16">
    <w:nsid w:val="00000011"/>
    <w:multiLevelType w:val="singleLevel"/>
    <w:tmpl w:val="00000011"/>
    <w:name w:val="WW8Num16"/>
    <w:lvl w:ilvl="0">
      <w:start w:val="1"/>
      <w:numFmt w:val="decimal"/>
      <w:lvlText w:val="%1."/>
      <w:lvlJc w:val="left"/>
      <w:pPr>
        <w:tabs>
          <w:tab w:val="num" w:pos="1080"/>
        </w:tabs>
        <w:ind w:left="1080" w:hanging="360"/>
      </w:pPr>
      <w:rPr>
        <w:rFonts w:hint="default"/>
      </w:rPr>
    </w:lvl>
  </w:abstractNum>
  <w:abstractNum w:abstractNumId="17">
    <w:nsid w:val="00000012"/>
    <w:multiLevelType w:val="singleLevel"/>
    <w:tmpl w:val="00000012"/>
    <w:name w:val="WW8Num19"/>
    <w:lvl w:ilvl="0">
      <w:start w:val="1"/>
      <w:numFmt w:val="decimal"/>
      <w:lvlText w:val="%1."/>
      <w:lvlJc w:val="left"/>
      <w:pPr>
        <w:tabs>
          <w:tab w:val="num" w:pos="720"/>
        </w:tabs>
        <w:ind w:left="720" w:hanging="360"/>
      </w:pPr>
      <w:rPr>
        <w:rFonts w:hint="default"/>
      </w:rPr>
    </w:lvl>
  </w:abstractNum>
  <w:abstractNum w:abstractNumId="18">
    <w:nsid w:val="00000013"/>
    <w:multiLevelType w:val="singleLevel"/>
    <w:tmpl w:val="00000013"/>
    <w:name w:val="WW8Num20"/>
    <w:lvl w:ilvl="0">
      <w:start w:val="1"/>
      <w:numFmt w:val="bullet"/>
      <w:pStyle w:val="a"/>
      <w:lvlText w:val=""/>
      <w:lvlJc w:val="left"/>
      <w:pPr>
        <w:tabs>
          <w:tab w:val="num" w:pos="1429"/>
        </w:tabs>
        <w:ind w:left="1429" w:hanging="360"/>
      </w:pPr>
      <w:rPr>
        <w:rFonts w:ascii="Symbol" w:hAnsi="Symbol" w:cs="Symbol" w:hint="default"/>
      </w:rPr>
    </w:lvl>
  </w:abstractNum>
  <w:abstractNum w:abstractNumId="19">
    <w:nsid w:val="00000014"/>
    <w:multiLevelType w:val="singleLevel"/>
    <w:tmpl w:val="00000014"/>
    <w:name w:val="WW8Num21"/>
    <w:lvl w:ilvl="0">
      <w:start w:val="1"/>
      <w:numFmt w:val="decimal"/>
      <w:lvlText w:val="%1."/>
      <w:lvlJc w:val="left"/>
      <w:pPr>
        <w:tabs>
          <w:tab w:val="num" w:pos="1080"/>
        </w:tabs>
        <w:ind w:left="1080" w:hanging="360"/>
      </w:pPr>
      <w:rPr>
        <w:rFonts w:ascii="Times New Roman" w:hAnsi="Times New Roman" w:cs="Times New Roman" w:hint="default"/>
        <w:sz w:val="28"/>
        <w:szCs w:val="28"/>
        <w:lang w:val="ru-RU"/>
      </w:rPr>
    </w:lvl>
  </w:abstractNum>
  <w:abstractNum w:abstractNumId="20">
    <w:nsid w:val="00000015"/>
    <w:multiLevelType w:val="singleLevel"/>
    <w:tmpl w:val="00000015"/>
    <w:name w:val="WW8Num23"/>
    <w:lvl w:ilvl="0">
      <w:start w:val="1"/>
      <w:numFmt w:val="decimal"/>
      <w:lvlText w:val="%1."/>
      <w:lvlJc w:val="left"/>
      <w:pPr>
        <w:tabs>
          <w:tab w:val="num" w:pos="1440"/>
        </w:tabs>
        <w:ind w:left="1440" w:hanging="360"/>
      </w:pPr>
      <w:rPr>
        <w:rFonts w:hint="default"/>
      </w:rPr>
    </w:lvl>
  </w:abstractNum>
  <w:abstractNum w:abstractNumId="21">
    <w:nsid w:val="00000016"/>
    <w:multiLevelType w:val="singleLevel"/>
    <w:tmpl w:val="00000016"/>
    <w:name w:val="WW8Num24"/>
    <w:lvl w:ilvl="0">
      <w:start w:val="1"/>
      <w:numFmt w:val="decimal"/>
      <w:lvlText w:val="%1."/>
      <w:lvlJc w:val="left"/>
      <w:pPr>
        <w:tabs>
          <w:tab w:val="num" w:pos="720"/>
        </w:tabs>
        <w:ind w:left="720" w:hanging="360"/>
      </w:pPr>
      <w:rPr>
        <w:rFonts w:hint="default"/>
      </w:rPr>
    </w:lvl>
  </w:abstractNum>
  <w:abstractNum w:abstractNumId="22">
    <w:nsid w:val="00000017"/>
    <w:multiLevelType w:val="singleLevel"/>
    <w:tmpl w:val="00000017"/>
    <w:name w:val="WW8Num25"/>
    <w:lvl w:ilvl="0">
      <w:start w:val="1"/>
      <w:numFmt w:val="decimal"/>
      <w:lvlText w:val="%1."/>
      <w:lvlJc w:val="left"/>
      <w:pPr>
        <w:tabs>
          <w:tab w:val="num" w:pos="1080"/>
        </w:tabs>
        <w:ind w:left="1080" w:hanging="360"/>
      </w:pPr>
      <w:rPr>
        <w:rFonts w:hint="default"/>
      </w:rPr>
    </w:lvl>
  </w:abstractNum>
  <w:abstractNum w:abstractNumId="23">
    <w:nsid w:val="00000018"/>
    <w:multiLevelType w:val="singleLevel"/>
    <w:tmpl w:val="00000018"/>
    <w:name w:val="WW8Num26"/>
    <w:lvl w:ilvl="0">
      <w:start w:val="1"/>
      <w:numFmt w:val="decimal"/>
      <w:lvlText w:val="%1."/>
      <w:lvlJc w:val="left"/>
      <w:pPr>
        <w:tabs>
          <w:tab w:val="num" w:pos="1080"/>
        </w:tabs>
        <w:ind w:left="1080" w:hanging="360"/>
      </w:pPr>
      <w:rPr>
        <w:rFonts w:hint="default"/>
      </w:rPr>
    </w:lvl>
  </w:abstractNum>
  <w:abstractNum w:abstractNumId="24">
    <w:nsid w:val="00000019"/>
    <w:multiLevelType w:val="singleLevel"/>
    <w:tmpl w:val="00000019"/>
    <w:name w:val="WW8Num27"/>
    <w:lvl w:ilvl="0">
      <w:start w:val="1"/>
      <w:numFmt w:val="decimal"/>
      <w:lvlText w:val="%1."/>
      <w:lvlJc w:val="left"/>
      <w:pPr>
        <w:tabs>
          <w:tab w:val="num" w:pos="1440"/>
        </w:tabs>
        <w:ind w:left="1440" w:hanging="360"/>
      </w:pPr>
      <w:rPr>
        <w:rFonts w:ascii="Times New Roman" w:hAnsi="Times New Roman" w:cs="Times New Roman" w:hint="default"/>
        <w:sz w:val="28"/>
        <w:szCs w:val="28"/>
        <w:lang w:val="ru-RU"/>
      </w:rPr>
    </w:lvl>
  </w:abstractNum>
  <w:abstractNum w:abstractNumId="25">
    <w:nsid w:val="0000001A"/>
    <w:multiLevelType w:val="singleLevel"/>
    <w:tmpl w:val="0000001A"/>
    <w:name w:val="WW8Num28"/>
    <w:lvl w:ilvl="0">
      <w:start w:val="1"/>
      <w:numFmt w:val="decimal"/>
      <w:lvlText w:val="%1."/>
      <w:lvlJc w:val="left"/>
      <w:pPr>
        <w:tabs>
          <w:tab w:val="num" w:pos="720"/>
        </w:tabs>
        <w:ind w:left="720" w:hanging="360"/>
      </w:pPr>
      <w:rPr>
        <w:rFonts w:hint="default"/>
      </w:rPr>
    </w:lvl>
  </w:abstractNum>
  <w:abstractNum w:abstractNumId="26">
    <w:nsid w:val="0000001B"/>
    <w:multiLevelType w:val="singleLevel"/>
    <w:tmpl w:val="0000001B"/>
    <w:name w:val="WW8Num29"/>
    <w:lvl w:ilvl="0">
      <w:start w:val="1"/>
      <w:numFmt w:val="decimal"/>
      <w:lvlText w:val="%1."/>
      <w:lvlJc w:val="left"/>
      <w:pPr>
        <w:tabs>
          <w:tab w:val="num" w:pos="720"/>
        </w:tabs>
        <w:ind w:left="720" w:hanging="360"/>
      </w:pPr>
      <w:rPr>
        <w:rFonts w:hint="default"/>
      </w:rPr>
    </w:lvl>
  </w:abstractNum>
  <w:abstractNum w:abstractNumId="27">
    <w:nsid w:val="0000001C"/>
    <w:multiLevelType w:val="singleLevel"/>
    <w:tmpl w:val="0000001C"/>
    <w:name w:val="WW8Num30"/>
    <w:lvl w:ilvl="0">
      <w:start w:val="1"/>
      <w:numFmt w:val="decimal"/>
      <w:lvlText w:val="%1."/>
      <w:lvlJc w:val="left"/>
      <w:pPr>
        <w:tabs>
          <w:tab w:val="num" w:pos="1080"/>
        </w:tabs>
        <w:ind w:left="1080" w:hanging="360"/>
      </w:pPr>
      <w:rPr>
        <w:rFonts w:hint="default"/>
      </w:rPr>
    </w:lvl>
  </w:abstractNum>
  <w:abstractNum w:abstractNumId="28">
    <w:nsid w:val="0000001D"/>
    <w:multiLevelType w:val="singleLevel"/>
    <w:tmpl w:val="0000001D"/>
    <w:name w:val="WW8Num31"/>
    <w:lvl w:ilvl="0">
      <w:start w:val="1"/>
      <w:numFmt w:val="decimal"/>
      <w:lvlText w:val="%1."/>
      <w:lvlJc w:val="left"/>
      <w:pPr>
        <w:tabs>
          <w:tab w:val="num" w:pos="1440"/>
        </w:tabs>
        <w:ind w:left="1440" w:hanging="360"/>
      </w:pPr>
      <w:rPr>
        <w:rFonts w:hint="default"/>
      </w:rPr>
    </w:lvl>
  </w:abstractNum>
  <w:abstractNum w:abstractNumId="29">
    <w:nsid w:val="0000001E"/>
    <w:multiLevelType w:val="multilevel"/>
    <w:tmpl w:val="0000001E"/>
    <w:name w:val="WW8Num32"/>
    <w:lvl w:ilvl="0">
      <w:start w:val="6"/>
      <w:numFmt w:val="decimal"/>
      <w:pStyle w:val="20"/>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0000001F"/>
    <w:multiLevelType w:val="singleLevel"/>
    <w:tmpl w:val="0000001F"/>
    <w:name w:val="WW8Num33"/>
    <w:lvl w:ilvl="0">
      <w:start w:val="1"/>
      <w:numFmt w:val="bullet"/>
      <w:lvlText w:val=""/>
      <w:lvlJc w:val="left"/>
      <w:pPr>
        <w:tabs>
          <w:tab w:val="num" w:pos="720"/>
        </w:tabs>
        <w:ind w:left="720" w:hanging="360"/>
      </w:pPr>
      <w:rPr>
        <w:rFonts w:ascii="Symbol" w:hAnsi="Symbol" w:cs="Symbol" w:hint="default"/>
      </w:rPr>
    </w:lvl>
  </w:abstractNum>
  <w:abstractNum w:abstractNumId="31">
    <w:nsid w:val="00000020"/>
    <w:multiLevelType w:val="singleLevel"/>
    <w:tmpl w:val="00000020"/>
    <w:name w:val="WW8Num34"/>
    <w:lvl w:ilvl="0">
      <w:start w:val="1"/>
      <w:numFmt w:val="decimal"/>
      <w:pStyle w:val="11"/>
      <w:lvlText w:val="%1."/>
      <w:lvlJc w:val="left"/>
      <w:pPr>
        <w:tabs>
          <w:tab w:val="num" w:pos="1492"/>
        </w:tabs>
        <w:ind w:left="1492" w:hanging="360"/>
      </w:pPr>
    </w:lvl>
  </w:abstractNum>
  <w:abstractNum w:abstractNumId="32">
    <w:nsid w:val="00000021"/>
    <w:multiLevelType w:val="singleLevel"/>
    <w:tmpl w:val="00000021"/>
    <w:name w:val="WW8Num35"/>
    <w:lvl w:ilvl="0">
      <w:start w:val="1"/>
      <w:numFmt w:val="decimal"/>
      <w:lvlText w:val="%1."/>
      <w:lvlJc w:val="left"/>
      <w:pPr>
        <w:tabs>
          <w:tab w:val="num" w:pos="1494"/>
        </w:tabs>
        <w:ind w:left="1494" w:hanging="360"/>
      </w:pPr>
      <w:rPr>
        <w:rFonts w:hint="default"/>
      </w:rPr>
    </w:lvl>
  </w:abstractNum>
  <w:abstractNum w:abstractNumId="33">
    <w:nsid w:val="00000022"/>
    <w:multiLevelType w:val="singleLevel"/>
    <w:tmpl w:val="00000022"/>
    <w:name w:val="WW8Num36"/>
    <w:lvl w:ilvl="0">
      <w:start w:val="1"/>
      <w:numFmt w:val="decimal"/>
      <w:lvlText w:val="%1."/>
      <w:lvlJc w:val="left"/>
      <w:pPr>
        <w:tabs>
          <w:tab w:val="num" w:pos="720"/>
        </w:tabs>
        <w:ind w:left="720" w:hanging="360"/>
      </w:pPr>
      <w:rPr>
        <w:rFonts w:hint="default"/>
      </w:rPr>
    </w:lvl>
  </w:abstractNum>
  <w:abstractNum w:abstractNumId="34">
    <w:nsid w:val="00000023"/>
    <w:multiLevelType w:val="singleLevel"/>
    <w:tmpl w:val="00000023"/>
    <w:name w:val="WW8Num38"/>
    <w:lvl w:ilvl="0">
      <w:start w:val="1"/>
      <w:numFmt w:val="decimal"/>
      <w:lvlText w:val="%1."/>
      <w:lvlJc w:val="left"/>
      <w:pPr>
        <w:tabs>
          <w:tab w:val="num" w:pos="1440"/>
        </w:tabs>
        <w:ind w:left="1440" w:hanging="360"/>
      </w:pPr>
      <w:rPr>
        <w:rFonts w:hint="default"/>
      </w:rPr>
    </w:lvl>
  </w:abstractNum>
  <w:abstractNum w:abstractNumId="35">
    <w:nsid w:val="00000024"/>
    <w:multiLevelType w:val="singleLevel"/>
    <w:tmpl w:val="00000024"/>
    <w:name w:val="WW8Num39"/>
    <w:lvl w:ilvl="0">
      <w:start w:val="1"/>
      <w:numFmt w:val="decimal"/>
      <w:lvlText w:val="%1."/>
      <w:lvlJc w:val="left"/>
      <w:pPr>
        <w:tabs>
          <w:tab w:val="num" w:pos="720"/>
        </w:tabs>
        <w:ind w:left="720" w:hanging="360"/>
      </w:pPr>
      <w:rPr>
        <w:rFonts w:hint="default"/>
      </w:rPr>
    </w:lvl>
  </w:abstractNum>
  <w:abstractNum w:abstractNumId="36">
    <w:nsid w:val="00000025"/>
    <w:multiLevelType w:val="singleLevel"/>
    <w:tmpl w:val="00000025"/>
    <w:name w:val="WW8Num40"/>
    <w:lvl w:ilvl="0">
      <w:start w:val="1"/>
      <w:numFmt w:val="decimal"/>
      <w:pStyle w:val="a0"/>
      <w:lvlText w:val="%1."/>
      <w:lvlJc w:val="left"/>
      <w:pPr>
        <w:tabs>
          <w:tab w:val="num" w:pos="1287"/>
        </w:tabs>
        <w:ind w:left="1287" w:hanging="360"/>
      </w:pPr>
    </w:lvl>
  </w:abstractNum>
  <w:abstractNum w:abstractNumId="37">
    <w:nsid w:val="00000026"/>
    <w:multiLevelType w:val="multilevel"/>
    <w:tmpl w:val="00000026"/>
    <w:name w:val="WW8Num41"/>
    <w:lvl w:ilvl="0">
      <w:start w:val="1"/>
      <w:numFmt w:val="decimal"/>
      <w:pStyle w:val="Polytics"/>
      <w:suff w:val="space"/>
      <w:lvlText w:val="%1."/>
      <w:lvlJc w:val="left"/>
      <w:pPr>
        <w:tabs>
          <w:tab w:val="num" w:pos="0"/>
        </w:tabs>
        <w:ind w:left="284" w:hanging="284"/>
      </w:pPr>
      <w:rPr>
        <w:rFonts w:hint="default"/>
      </w:rPr>
    </w:lvl>
    <w:lvl w:ilvl="1">
      <w:start w:val="1"/>
      <w:numFmt w:val="decimal"/>
      <w:suff w:val="space"/>
      <w:lvlText w:val="%1.%2."/>
      <w:lvlJc w:val="left"/>
      <w:pPr>
        <w:tabs>
          <w:tab w:val="num" w:pos="0"/>
        </w:tabs>
        <w:ind w:left="851" w:hanging="511"/>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00000027"/>
    <w:multiLevelType w:val="singleLevel"/>
    <w:tmpl w:val="00000027"/>
    <w:name w:val="WW8Num42"/>
    <w:lvl w:ilvl="0">
      <w:start w:val="1"/>
      <w:numFmt w:val="decimal"/>
      <w:lvlText w:val="%1."/>
      <w:lvlJc w:val="left"/>
      <w:pPr>
        <w:tabs>
          <w:tab w:val="num" w:pos="1080"/>
        </w:tabs>
        <w:ind w:left="1080" w:hanging="360"/>
      </w:pPr>
      <w:rPr>
        <w:rFonts w:hint="default"/>
      </w:rPr>
    </w:lvl>
  </w:abstractNum>
  <w:abstractNum w:abstractNumId="39">
    <w:nsid w:val="00000028"/>
    <w:multiLevelType w:val="singleLevel"/>
    <w:tmpl w:val="00000028"/>
    <w:name w:val="WW8Num43"/>
    <w:lvl w:ilvl="0">
      <w:start w:val="1"/>
      <w:numFmt w:val="decimal"/>
      <w:lvlText w:val="%1."/>
      <w:lvlJc w:val="left"/>
      <w:pPr>
        <w:tabs>
          <w:tab w:val="num" w:pos="1080"/>
        </w:tabs>
        <w:ind w:left="1080" w:hanging="360"/>
      </w:pPr>
      <w:rPr>
        <w:rFonts w:hint="default"/>
      </w:rPr>
    </w:lvl>
  </w:abstractNum>
  <w:abstractNum w:abstractNumId="40">
    <w:nsid w:val="00000029"/>
    <w:multiLevelType w:val="singleLevel"/>
    <w:tmpl w:val="00000029"/>
    <w:name w:val="WW8Num44"/>
    <w:lvl w:ilvl="0">
      <w:numFmt w:val="bullet"/>
      <w:pStyle w:val="a1"/>
      <w:lvlText w:val="–"/>
      <w:lvlJc w:val="left"/>
      <w:pPr>
        <w:tabs>
          <w:tab w:val="num" w:pos="720"/>
        </w:tabs>
        <w:ind w:left="720" w:hanging="360"/>
      </w:pPr>
      <w:rPr>
        <w:rFonts w:ascii="Times New Roman" w:hAnsi="Times New Roman" w:cs="Times New Roman" w:hint="default"/>
      </w:rPr>
    </w:lvl>
  </w:abstractNum>
  <w:abstractNum w:abstractNumId="41">
    <w:nsid w:val="0000002A"/>
    <w:multiLevelType w:val="multilevel"/>
    <w:tmpl w:val="0000002A"/>
    <w:name w:val="WW8Num45"/>
    <w:lvl w:ilvl="0">
      <w:start w:val="1"/>
      <w:numFmt w:val="decimal"/>
      <w:pStyle w:val="31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singleLevel"/>
    <w:tmpl w:val="0000002B"/>
    <w:name w:val="WW8Num46"/>
    <w:lvl w:ilvl="0">
      <w:start w:val="1"/>
      <w:numFmt w:val="decimal"/>
      <w:lvlText w:val="%1."/>
      <w:lvlJc w:val="left"/>
      <w:pPr>
        <w:tabs>
          <w:tab w:val="num" w:pos="360"/>
        </w:tabs>
        <w:ind w:left="360" w:hanging="360"/>
      </w:pPr>
      <w:rPr>
        <w:rFonts w:hint="default"/>
      </w:rPr>
    </w:lvl>
  </w:abstractNum>
  <w:abstractNum w:abstractNumId="43">
    <w:nsid w:val="0000002C"/>
    <w:multiLevelType w:val="singleLevel"/>
    <w:tmpl w:val="0000002C"/>
    <w:name w:val="WW8Num47"/>
    <w:lvl w:ilvl="0">
      <w:start w:val="1"/>
      <w:numFmt w:val="decimal"/>
      <w:lvlText w:val="%1."/>
      <w:lvlJc w:val="left"/>
      <w:pPr>
        <w:tabs>
          <w:tab w:val="num" w:pos="1080"/>
        </w:tabs>
        <w:ind w:left="1080" w:hanging="360"/>
      </w:pPr>
      <w:rPr>
        <w:rFonts w:hint="default"/>
      </w:rPr>
    </w:lvl>
  </w:abstractNum>
  <w:abstractNum w:abstractNumId="44">
    <w:nsid w:val="0000002D"/>
    <w:multiLevelType w:val="multilevel"/>
    <w:tmpl w:val="0000002D"/>
    <w:name w:val="WW8Num48"/>
    <w:lvl w:ilvl="0">
      <w:start w:val="1"/>
      <w:numFmt w:val="decimal"/>
      <w:pStyle w:val="4"/>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hint="default"/>
        <w:b/>
        <w:i w:val="0"/>
        <w:sz w:val="32"/>
        <w:szCs w:val="32"/>
      </w:rPr>
    </w:lvl>
    <w:lvl w:ilvl="2">
      <w:start w:val="1"/>
      <w:numFmt w:val="decimal"/>
      <w:lvlText w:val="%1.%2.%3."/>
      <w:lvlJc w:val="left"/>
      <w:pPr>
        <w:tabs>
          <w:tab w:val="num" w:pos="720"/>
        </w:tabs>
        <w:ind w:left="720" w:hanging="720"/>
      </w:pPr>
      <w:rPr>
        <w:rFonts w:ascii="Times New Roman" w:eastAsia="Times New Roman" w:hAnsi="Times New Roman" w:cs="Times New Roman" w:hint="default"/>
        <w:b/>
        <w:bCs w:val="0"/>
        <w:i w:val="0"/>
        <w:iCs w:val="0"/>
        <w:caps w:val="0"/>
        <w:smallCaps w:val="0"/>
        <w:strike w:val="0"/>
        <w:dstrike w:val="0"/>
        <w:vanish w:val="0"/>
        <w:color w:val="000000"/>
        <w:spacing w:val="0"/>
        <w:kern w:val="1"/>
        <w:position w:val="0"/>
        <w:sz w:val="28"/>
        <w:szCs w:val="28"/>
        <w:u w:val="none"/>
        <w:vertAlign w:val="baseline"/>
        <w:em w:val="none"/>
        <w:lang/>
      </w:rPr>
    </w:lvl>
    <w:lvl w:ilvl="3">
      <w:start w:val="1"/>
      <w:numFmt w:val="decimal"/>
      <w:lvlText w:val="%1.%2.%3.%4."/>
      <w:lvlJc w:val="left"/>
      <w:pPr>
        <w:tabs>
          <w:tab w:val="num" w:pos="1404"/>
        </w:tabs>
        <w:ind w:left="1404" w:hanging="864"/>
      </w:pPr>
      <w:rPr>
        <w:rFonts w:hint="default"/>
        <w:b/>
        <w:i/>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0000002E"/>
    <w:multiLevelType w:val="singleLevel"/>
    <w:tmpl w:val="0000002E"/>
    <w:name w:val="WW8Num49"/>
    <w:lvl w:ilvl="0">
      <w:start w:val="1"/>
      <w:numFmt w:val="decimal"/>
      <w:lvlText w:val="%1."/>
      <w:lvlJc w:val="left"/>
      <w:pPr>
        <w:tabs>
          <w:tab w:val="num" w:pos="720"/>
        </w:tabs>
        <w:ind w:left="720" w:hanging="360"/>
      </w:pPr>
      <w:rPr>
        <w:rFonts w:hint="default"/>
      </w:rPr>
    </w:lvl>
  </w:abstractNum>
  <w:abstractNum w:abstractNumId="46">
    <w:nsid w:val="0000002F"/>
    <w:multiLevelType w:val="singleLevel"/>
    <w:tmpl w:val="0000002F"/>
    <w:name w:val="WW8Num50"/>
    <w:lvl w:ilvl="0">
      <w:start w:val="1"/>
      <w:numFmt w:val="decimal"/>
      <w:lvlText w:val="%1."/>
      <w:lvlJc w:val="left"/>
      <w:pPr>
        <w:tabs>
          <w:tab w:val="num" w:pos="720"/>
        </w:tabs>
        <w:ind w:left="720" w:hanging="360"/>
      </w:pPr>
      <w:rPr>
        <w:rFonts w:hint="default"/>
      </w:rPr>
    </w:lvl>
  </w:abstractNum>
  <w:abstractNum w:abstractNumId="47">
    <w:nsid w:val="00000030"/>
    <w:multiLevelType w:val="multilevel"/>
    <w:tmpl w:val="00000030"/>
    <w:name w:val="WW8StyleNum"/>
    <w:lvl w:ilvl="0">
      <w:start w:val="1"/>
      <w:numFmt w:val="none"/>
      <w:pStyle w:val="Bullet"/>
      <w:suff w:val="nothing"/>
      <w:lvlText w:val=""/>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04C22713"/>
    <w:multiLevelType w:val="hybridMultilevel"/>
    <w:tmpl w:val="725211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0B7E0DA7"/>
    <w:multiLevelType w:val="hybridMultilevel"/>
    <w:tmpl w:val="C842481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0">
    <w:nsid w:val="12E8748A"/>
    <w:multiLevelType w:val="hybridMultilevel"/>
    <w:tmpl w:val="46DCBB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22C3460E"/>
    <w:multiLevelType w:val="hybridMultilevel"/>
    <w:tmpl w:val="993E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30F2B1E"/>
    <w:multiLevelType w:val="hybridMultilevel"/>
    <w:tmpl w:val="9BA0F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39D975FC"/>
    <w:multiLevelType w:val="hybridMultilevel"/>
    <w:tmpl w:val="A8C054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56843FDC"/>
    <w:multiLevelType w:val="hybridMultilevel"/>
    <w:tmpl w:val="5950E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5D2C27F2"/>
    <w:multiLevelType w:val="hybridMultilevel"/>
    <w:tmpl w:val="63B8E8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6"/>
  </w:num>
  <w:num w:numId="45">
    <w:abstractNumId w:val="47"/>
  </w:num>
  <w:num w:numId="46">
    <w:abstractNumId w:val="48"/>
  </w:num>
  <w:num w:numId="47">
    <w:abstractNumId w:val="53"/>
  </w:num>
  <w:num w:numId="48">
    <w:abstractNumId w:val="50"/>
  </w:num>
  <w:num w:numId="49">
    <w:abstractNumId w:val="52"/>
  </w:num>
  <w:num w:numId="50">
    <w:abstractNumId w:val="54"/>
  </w:num>
  <w:num w:numId="51">
    <w:abstractNumId w:val="49"/>
  </w:num>
  <w:num w:numId="52">
    <w:abstractNumId w:val="51"/>
  </w:num>
  <w:num w:numId="53">
    <w:abstractNumId w:val="5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attachedTemplate r:id="rId1"/>
  <w:stylePaneFormatFilter w:val="0000"/>
  <w:defaultTabStop w:val="709"/>
  <w:defaultTableStyle w:val="a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92163C"/>
    <w:rsid w:val="002F0CBD"/>
    <w:rsid w:val="00415B67"/>
    <w:rsid w:val="006D6256"/>
    <w:rsid w:val="0072102D"/>
    <w:rsid w:val="008841A5"/>
    <w:rsid w:val="008E1616"/>
    <w:rsid w:val="0092163C"/>
    <w:rsid w:val="00B3086A"/>
    <w:rsid w:val="00CC2F1E"/>
    <w:rsid w:val="00CC562E"/>
    <w:rsid w:val="00DA6FB4"/>
    <w:rsid w:val="00F244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841A5"/>
    <w:pPr>
      <w:suppressAutoHyphens/>
    </w:pPr>
    <w:rPr>
      <w:rFonts w:ascii="Arial" w:hAnsi="Arial" w:cs="Arial"/>
      <w:lang w:val="en-GB" w:eastAsia="ar-SA"/>
    </w:rPr>
  </w:style>
  <w:style w:type="paragraph" w:styleId="1">
    <w:name w:val="heading 1"/>
    <w:basedOn w:val="a2"/>
    <w:next w:val="a2"/>
    <w:qFormat/>
    <w:rsid w:val="008841A5"/>
    <w:pPr>
      <w:keepNext/>
      <w:pageBreakBefore/>
      <w:numPr>
        <w:numId w:val="1"/>
      </w:numPr>
      <w:spacing w:before="240" w:after="60"/>
      <w:outlineLvl w:val="0"/>
    </w:pPr>
    <w:rPr>
      <w:b/>
      <w:bCs/>
      <w:caps/>
      <w:kern w:val="1"/>
      <w:sz w:val="28"/>
      <w:szCs w:val="32"/>
      <w:lang w:val="ru-RU"/>
    </w:rPr>
  </w:style>
  <w:style w:type="paragraph" w:styleId="2">
    <w:name w:val="heading 2"/>
    <w:basedOn w:val="a2"/>
    <w:next w:val="a2"/>
    <w:qFormat/>
    <w:rsid w:val="008841A5"/>
    <w:pPr>
      <w:keepNext/>
      <w:numPr>
        <w:ilvl w:val="1"/>
        <w:numId w:val="1"/>
      </w:numPr>
      <w:spacing w:before="360" w:after="120"/>
      <w:outlineLvl w:val="1"/>
    </w:pPr>
    <w:rPr>
      <w:b/>
      <w:bCs/>
      <w:iCs/>
      <w:sz w:val="24"/>
      <w:szCs w:val="28"/>
      <w:lang w:val="ru-RU"/>
    </w:rPr>
  </w:style>
  <w:style w:type="paragraph" w:styleId="3">
    <w:name w:val="heading 3"/>
    <w:basedOn w:val="a2"/>
    <w:next w:val="a2"/>
    <w:qFormat/>
    <w:rsid w:val="008841A5"/>
    <w:pPr>
      <w:keepNext/>
      <w:numPr>
        <w:ilvl w:val="2"/>
        <w:numId w:val="1"/>
      </w:numPr>
      <w:spacing w:before="240" w:after="60"/>
      <w:outlineLvl w:val="2"/>
    </w:pPr>
    <w:rPr>
      <w:b/>
      <w:bCs/>
      <w:sz w:val="22"/>
      <w:szCs w:val="26"/>
      <w:lang w:val="ru-RU"/>
    </w:rPr>
  </w:style>
  <w:style w:type="paragraph" w:styleId="4">
    <w:name w:val="heading 4"/>
    <w:basedOn w:val="a2"/>
    <w:next w:val="a2"/>
    <w:qFormat/>
    <w:rsid w:val="008841A5"/>
    <w:pPr>
      <w:keepNext/>
      <w:numPr>
        <w:numId w:val="43"/>
      </w:numPr>
      <w:spacing w:before="240" w:after="60"/>
      <w:outlineLvl w:val="3"/>
    </w:pPr>
    <w:rPr>
      <w:b/>
    </w:rPr>
  </w:style>
  <w:style w:type="paragraph" w:styleId="5">
    <w:name w:val="heading 5"/>
    <w:basedOn w:val="a2"/>
    <w:next w:val="a2"/>
    <w:qFormat/>
    <w:rsid w:val="008841A5"/>
    <w:pPr>
      <w:tabs>
        <w:tab w:val="num" w:pos="432"/>
      </w:tabs>
      <w:spacing w:before="240" w:after="60"/>
      <w:ind w:left="432" w:hanging="432"/>
      <w:outlineLvl w:val="4"/>
    </w:pPr>
    <w:rPr>
      <w:b/>
      <w:bCs/>
      <w:iCs/>
      <w:sz w:val="22"/>
      <w:szCs w:val="26"/>
    </w:rPr>
  </w:style>
  <w:style w:type="paragraph" w:styleId="6">
    <w:name w:val="heading 6"/>
    <w:basedOn w:val="a2"/>
    <w:next w:val="a2"/>
    <w:qFormat/>
    <w:rsid w:val="008841A5"/>
    <w:pPr>
      <w:numPr>
        <w:ilvl w:val="5"/>
        <w:numId w:val="1"/>
      </w:numPr>
      <w:spacing w:before="240" w:after="60"/>
      <w:outlineLvl w:val="5"/>
    </w:pPr>
    <w:rPr>
      <w:rFonts w:ascii="Times New Roman" w:hAnsi="Times New Roman" w:cs="Times New Roman"/>
      <w:b/>
      <w:bCs/>
      <w:sz w:val="22"/>
      <w:szCs w:val="22"/>
    </w:rPr>
  </w:style>
  <w:style w:type="paragraph" w:styleId="7">
    <w:name w:val="heading 7"/>
    <w:basedOn w:val="a2"/>
    <w:next w:val="a2"/>
    <w:qFormat/>
    <w:rsid w:val="008841A5"/>
    <w:pPr>
      <w:numPr>
        <w:ilvl w:val="6"/>
        <w:numId w:val="1"/>
      </w:numPr>
      <w:spacing w:before="240" w:after="60"/>
      <w:outlineLvl w:val="6"/>
    </w:pPr>
    <w:rPr>
      <w:rFonts w:ascii="Times New Roman" w:hAnsi="Times New Roman" w:cs="Times New Roman"/>
      <w:sz w:val="24"/>
      <w:szCs w:val="24"/>
    </w:rPr>
  </w:style>
  <w:style w:type="paragraph" w:styleId="8">
    <w:name w:val="heading 8"/>
    <w:basedOn w:val="a2"/>
    <w:next w:val="a2"/>
    <w:qFormat/>
    <w:rsid w:val="008841A5"/>
    <w:pPr>
      <w:numPr>
        <w:ilvl w:val="7"/>
        <w:numId w:val="1"/>
      </w:numPr>
      <w:spacing w:before="240" w:after="60"/>
      <w:outlineLvl w:val="7"/>
    </w:pPr>
    <w:rPr>
      <w:rFonts w:ascii="Times New Roman" w:hAnsi="Times New Roman" w:cs="Times New Roman"/>
      <w:i/>
      <w:iCs/>
      <w:sz w:val="24"/>
      <w:szCs w:val="24"/>
    </w:rPr>
  </w:style>
  <w:style w:type="paragraph" w:styleId="9">
    <w:name w:val="heading 9"/>
    <w:basedOn w:val="a2"/>
    <w:next w:val="a2"/>
    <w:qFormat/>
    <w:rsid w:val="008841A5"/>
    <w:pPr>
      <w:numPr>
        <w:ilvl w:val="8"/>
        <w:numId w:val="1"/>
      </w:numPr>
      <w:spacing w:before="240" w:after="60"/>
      <w:outlineLvl w:val="8"/>
    </w:pPr>
    <w:rPr>
      <w:sz w:val="22"/>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1z0">
    <w:name w:val="WW8Num1z0"/>
    <w:rsid w:val="008841A5"/>
  </w:style>
  <w:style w:type="character" w:customStyle="1" w:styleId="WW8Num2z0">
    <w:name w:val="WW8Num2z0"/>
    <w:rsid w:val="008841A5"/>
  </w:style>
  <w:style w:type="character" w:customStyle="1" w:styleId="WW8Num3z0">
    <w:name w:val="WW8Num3z0"/>
    <w:rsid w:val="008841A5"/>
  </w:style>
  <w:style w:type="character" w:customStyle="1" w:styleId="WW8Num4z0">
    <w:name w:val="WW8Num4z0"/>
    <w:rsid w:val="008841A5"/>
    <w:rPr>
      <w:rFonts w:ascii="Symbol" w:hAnsi="Symbol" w:cs="Symbol" w:hint="default"/>
    </w:rPr>
  </w:style>
  <w:style w:type="character" w:customStyle="1" w:styleId="WW8Num5z0">
    <w:name w:val="WW8Num5z0"/>
    <w:rsid w:val="008841A5"/>
    <w:rPr>
      <w:rFonts w:ascii="Symbol" w:hAnsi="Symbol" w:cs="Symbol" w:hint="default"/>
    </w:rPr>
  </w:style>
  <w:style w:type="character" w:customStyle="1" w:styleId="WW8Num6z0">
    <w:name w:val="WW8Num6z0"/>
    <w:rsid w:val="008841A5"/>
    <w:rPr>
      <w:rFonts w:ascii="Symbol" w:hAnsi="Symbol" w:cs="Symbol" w:hint="default"/>
    </w:rPr>
  </w:style>
  <w:style w:type="character" w:customStyle="1" w:styleId="WW8Num7z0">
    <w:name w:val="WW8Num7z0"/>
    <w:rsid w:val="008841A5"/>
    <w:rPr>
      <w:rFonts w:ascii="Symbol" w:hAnsi="Symbol" w:cs="Symbol" w:hint="default"/>
    </w:rPr>
  </w:style>
  <w:style w:type="character" w:customStyle="1" w:styleId="WW8Num8z0">
    <w:name w:val="WW8Num8z0"/>
    <w:rsid w:val="008841A5"/>
    <w:rPr>
      <w:rFonts w:hint="default"/>
    </w:rPr>
  </w:style>
  <w:style w:type="character" w:customStyle="1" w:styleId="WW8Num8z1">
    <w:name w:val="WW8Num8z1"/>
    <w:rsid w:val="008841A5"/>
  </w:style>
  <w:style w:type="character" w:customStyle="1" w:styleId="WW8Num8z2">
    <w:name w:val="WW8Num8z2"/>
    <w:rsid w:val="008841A5"/>
  </w:style>
  <w:style w:type="character" w:customStyle="1" w:styleId="WW8Num8z3">
    <w:name w:val="WW8Num8z3"/>
    <w:rsid w:val="008841A5"/>
  </w:style>
  <w:style w:type="character" w:customStyle="1" w:styleId="WW8Num8z4">
    <w:name w:val="WW8Num8z4"/>
    <w:rsid w:val="008841A5"/>
  </w:style>
  <w:style w:type="character" w:customStyle="1" w:styleId="WW8Num8z5">
    <w:name w:val="WW8Num8z5"/>
    <w:rsid w:val="008841A5"/>
  </w:style>
  <w:style w:type="character" w:customStyle="1" w:styleId="WW8Num8z6">
    <w:name w:val="WW8Num8z6"/>
    <w:rsid w:val="008841A5"/>
  </w:style>
  <w:style w:type="character" w:customStyle="1" w:styleId="WW8Num8z7">
    <w:name w:val="WW8Num8z7"/>
    <w:rsid w:val="008841A5"/>
  </w:style>
  <w:style w:type="character" w:customStyle="1" w:styleId="WW8Num8z8">
    <w:name w:val="WW8Num8z8"/>
    <w:rsid w:val="008841A5"/>
  </w:style>
  <w:style w:type="character" w:customStyle="1" w:styleId="WW8Num9z0">
    <w:name w:val="WW8Num9z0"/>
    <w:rsid w:val="008841A5"/>
    <w:rPr>
      <w:rFonts w:ascii="Times New Roman" w:hAnsi="Times New Roman" w:cs="Times New Roman" w:hint="default"/>
      <w:sz w:val="28"/>
      <w:szCs w:val="28"/>
    </w:rPr>
  </w:style>
  <w:style w:type="character" w:customStyle="1" w:styleId="WW8Num9z1">
    <w:name w:val="WW8Num9z1"/>
    <w:rsid w:val="008841A5"/>
  </w:style>
  <w:style w:type="character" w:customStyle="1" w:styleId="WW8Num9z2">
    <w:name w:val="WW8Num9z2"/>
    <w:rsid w:val="008841A5"/>
  </w:style>
  <w:style w:type="character" w:customStyle="1" w:styleId="WW8Num9z3">
    <w:name w:val="WW8Num9z3"/>
    <w:rsid w:val="008841A5"/>
  </w:style>
  <w:style w:type="character" w:customStyle="1" w:styleId="WW8Num9z4">
    <w:name w:val="WW8Num9z4"/>
    <w:rsid w:val="008841A5"/>
  </w:style>
  <w:style w:type="character" w:customStyle="1" w:styleId="WW8Num9z5">
    <w:name w:val="WW8Num9z5"/>
    <w:rsid w:val="008841A5"/>
  </w:style>
  <w:style w:type="character" w:customStyle="1" w:styleId="WW8Num9z6">
    <w:name w:val="WW8Num9z6"/>
    <w:rsid w:val="008841A5"/>
  </w:style>
  <w:style w:type="character" w:customStyle="1" w:styleId="WW8Num9z7">
    <w:name w:val="WW8Num9z7"/>
    <w:rsid w:val="008841A5"/>
  </w:style>
  <w:style w:type="character" w:customStyle="1" w:styleId="WW8Num9z8">
    <w:name w:val="WW8Num9z8"/>
    <w:rsid w:val="008841A5"/>
  </w:style>
  <w:style w:type="character" w:customStyle="1" w:styleId="WW8Num10z0">
    <w:name w:val="WW8Num10z0"/>
    <w:rsid w:val="008841A5"/>
    <w:rPr>
      <w:rFonts w:ascii="Times New Roman" w:hAnsi="Times New Roman" w:cs="Times New Roman" w:hint="default"/>
      <w:sz w:val="28"/>
      <w:szCs w:val="28"/>
      <w:lang w:val="ru-RU"/>
    </w:rPr>
  </w:style>
  <w:style w:type="character" w:customStyle="1" w:styleId="WW8Num10z2">
    <w:name w:val="WW8Num10z2"/>
    <w:rsid w:val="008841A5"/>
  </w:style>
  <w:style w:type="character" w:customStyle="1" w:styleId="WW8Num10z3">
    <w:name w:val="WW8Num10z3"/>
    <w:rsid w:val="008841A5"/>
  </w:style>
  <w:style w:type="character" w:customStyle="1" w:styleId="WW8Num10z4">
    <w:name w:val="WW8Num10z4"/>
    <w:rsid w:val="008841A5"/>
  </w:style>
  <w:style w:type="character" w:customStyle="1" w:styleId="WW8Num10z5">
    <w:name w:val="WW8Num10z5"/>
    <w:rsid w:val="008841A5"/>
  </w:style>
  <w:style w:type="character" w:customStyle="1" w:styleId="WW8Num10z6">
    <w:name w:val="WW8Num10z6"/>
    <w:rsid w:val="008841A5"/>
  </w:style>
  <w:style w:type="character" w:customStyle="1" w:styleId="WW8Num10z7">
    <w:name w:val="WW8Num10z7"/>
    <w:rsid w:val="008841A5"/>
  </w:style>
  <w:style w:type="character" w:customStyle="1" w:styleId="WW8Num10z8">
    <w:name w:val="WW8Num10z8"/>
    <w:rsid w:val="008841A5"/>
  </w:style>
  <w:style w:type="character" w:customStyle="1" w:styleId="WW8Num11z0">
    <w:name w:val="WW8Num11z0"/>
    <w:rsid w:val="008841A5"/>
    <w:rPr>
      <w:rFonts w:hint="default"/>
    </w:rPr>
  </w:style>
  <w:style w:type="character" w:customStyle="1" w:styleId="WW8Num11z1">
    <w:name w:val="WW8Num11z1"/>
    <w:rsid w:val="008841A5"/>
  </w:style>
  <w:style w:type="character" w:customStyle="1" w:styleId="WW8Num11z2">
    <w:name w:val="WW8Num11z2"/>
    <w:rsid w:val="008841A5"/>
  </w:style>
  <w:style w:type="character" w:customStyle="1" w:styleId="WW8Num11z3">
    <w:name w:val="WW8Num11z3"/>
    <w:rsid w:val="008841A5"/>
  </w:style>
  <w:style w:type="character" w:customStyle="1" w:styleId="WW8Num11z4">
    <w:name w:val="WW8Num11z4"/>
    <w:rsid w:val="008841A5"/>
  </w:style>
  <w:style w:type="character" w:customStyle="1" w:styleId="WW8Num11z5">
    <w:name w:val="WW8Num11z5"/>
    <w:rsid w:val="008841A5"/>
  </w:style>
  <w:style w:type="character" w:customStyle="1" w:styleId="WW8Num11z6">
    <w:name w:val="WW8Num11z6"/>
    <w:rsid w:val="008841A5"/>
  </w:style>
  <w:style w:type="character" w:customStyle="1" w:styleId="WW8Num11z7">
    <w:name w:val="WW8Num11z7"/>
    <w:rsid w:val="008841A5"/>
  </w:style>
  <w:style w:type="character" w:customStyle="1" w:styleId="WW8Num11z8">
    <w:name w:val="WW8Num11z8"/>
    <w:rsid w:val="008841A5"/>
  </w:style>
  <w:style w:type="character" w:customStyle="1" w:styleId="WW8Num12z0">
    <w:name w:val="WW8Num12z0"/>
    <w:rsid w:val="008841A5"/>
    <w:rPr>
      <w:rFonts w:hint="default"/>
    </w:rPr>
  </w:style>
  <w:style w:type="character" w:customStyle="1" w:styleId="WW8Num12z1">
    <w:name w:val="WW8Num12z1"/>
    <w:rsid w:val="008841A5"/>
  </w:style>
  <w:style w:type="character" w:customStyle="1" w:styleId="WW8Num12z2">
    <w:name w:val="WW8Num12z2"/>
    <w:rsid w:val="008841A5"/>
  </w:style>
  <w:style w:type="character" w:customStyle="1" w:styleId="WW8Num12z3">
    <w:name w:val="WW8Num12z3"/>
    <w:rsid w:val="008841A5"/>
  </w:style>
  <w:style w:type="character" w:customStyle="1" w:styleId="WW8Num12z4">
    <w:name w:val="WW8Num12z4"/>
    <w:rsid w:val="008841A5"/>
  </w:style>
  <w:style w:type="character" w:customStyle="1" w:styleId="WW8Num12z5">
    <w:name w:val="WW8Num12z5"/>
    <w:rsid w:val="008841A5"/>
  </w:style>
  <w:style w:type="character" w:customStyle="1" w:styleId="WW8Num12z6">
    <w:name w:val="WW8Num12z6"/>
    <w:rsid w:val="008841A5"/>
  </w:style>
  <w:style w:type="character" w:customStyle="1" w:styleId="WW8Num12z7">
    <w:name w:val="WW8Num12z7"/>
    <w:rsid w:val="008841A5"/>
  </w:style>
  <w:style w:type="character" w:customStyle="1" w:styleId="WW8Num12z8">
    <w:name w:val="WW8Num12z8"/>
    <w:rsid w:val="008841A5"/>
  </w:style>
  <w:style w:type="character" w:customStyle="1" w:styleId="WW8Num13z0">
    <w:name w:val="WW8Num13z0"/>
    <w:rsid w:val="008841A5"/>
    <w:rPr>
      <w:rFonts w:hint="default"/>
    </w:rPr>
  </w:style>
  <w:style w:type="character" w:customStyle="1" w:styleId="WW8Num13z1">
    <w:name w:val="WW8Num13z1"/>
    <w:rsid w:val="008841A5"/>
  </w:style>
  <w:style w:type="character" w:customStyle="1" w:styleId="WW8Num13z2">
    <w:name w:val="WW8Num13z2"/>
    <w:rsid w:val="008841A5"/>
  </w:style>
  <w:style w:type="character" w:customStyle="1" w:styleId="WW8Num13z3">
    <w:name w:val="WW8Num13z3"/>
    <w:rsid w:val="008841A5"/>
  </w:style>
  <w:style w:type="character" w:customStyle="1" w:styleId="WW8Num13z4">
    <w:name w:val="WW8Num13z4"/>
    <w:rsid w:val="008841A5"/>
  </w:style>
  <w:style w:type="character" w:customStyle="1" w:styleId="WW8Num13z5">
    <w:name w:val="WW8Num13z5"/>
    <w:rsid w:val="008841A5"/>
  </w:style>
  <w:style w:type="character" w:customStyle="1" w:styleId="WW8Num13z6">
    <w:name w:val="WW8Num13z6"/>
    <w:rsid w:val="008841A5"/>
  </w:style>
  <w:style w:type="character" w:customStyle="1" w:styleId="WW8Num13z7">
    <w:name w:val="WW8Num13z7"/>
    <w:rsid w:val="008841A5"/>
  </w:style>
  <w:style w:type="character" w:customStyle="1" w:styleId="WW8Num13z8">
    <w:name w:val="WW8Num13z8"/>
    <w:rsid w:val="008841A5"/>
  </w:style>
  <w:style w:type="character" w:customStyle="1" w:styleId="WW8Num14z0">
    <w:name w:val="WW8Num14z0"/>
    <w:rsid w:val="008841A5"/>
    <w:rPr>
      <w:rFonts w:hint="default"/>
    </w:rPr>
  </w:style>
  <w:style w:type="character" w:customStyle="1" w:styleId="WW8Num14z1">
    <w:name w:val="WW8Num14z1"/>
    <w:rsid w:val="008841A5"/>
  </w:style>
  <w:style w:type="character" w:customStyle="1" w:styleId="WW8Num14z2">
    <w:name w:val="WW8Num14z2"/>
    <w:rsid w:val="008841A5"/>
  </w:style>
  <w:style w:type="character" w:customStyle="1" w:styleId="WW8Num14z3">
    <w:name w:val="WW8Num14z3"/>
    <w:rsid w:val="008841A5"/>
  </w:style>
  <w:style w:type="character" w:customStyle="1" w:styleId="WW8Num14z4">
    <w:name w:val="WW8Num14z4"/>
    <w:rsid w:val="008841A5"/>
  </w:style>
  <w:style w:type="character" w:customStyle="1" w:styleId="WW8Num14z5">
    <w:name w:val="WW8Num14z5"/>
    <w:rsid w:val="008841A5"/>
  </w:style>
  <w:style w:type="character" w:customStyle="1" w:styleId="WW8Num14z6">
    <w:name w:val="WW8Num14z6"/>
    <w:rsid w:val="008841A5"/>
  </w:style>
  <w:style w:type="character" w:customStyle="1" w:styleId="WW8Num14z7">
    <w:name w:val="WW8Num14z7"/>
    <w:rsid w:val="008841A5"/>
  </w:style>
  <w:style w:type="character" w:customStyle="1" w:styleId="WW8Num14z8">
    <w:name w:val="WW8Num14z8"/>
    <w:rsid w:val="008841A5"/>
  </w:style>
  <w:style w:type="character" w:customStyle="1" w:styleId="WW8Num15z0">
    <w:name w:val="WW8Num15z0"/>
    <w:rsid w:val="008841A5"/>
    <w:rPr>
      <w:rFonts w:hint="default"/>
    </w:rPr>
  </w:style>
  <w:style w:type="character" w:customStyle="1" w:styleId="WW8Num15z1">
    <w:name w:val="WW8Num15z1"/>
    <w:rsid w:val="008841A5"/>
  </w:style>
  <w:style w:type="character" w:customStyle="1" w:styleId="WW8Num15z2">
    <w:name w:val="WW8Num15z2"/>
    <w:rsid w:val="008841A5"/>
  </w:style>
  <w:style w:type="character" w:customStyle="1" w:styleId="WW8Num15z3">
    <w:name w:val="WW8Num15z3"/>
    <w:rsid w:val="008841A5"/>
  </w:style>
  <w:style w:type="character" w:customStyle="1" w:styleId="WW8Num15z4">
    <w:name w:val="WW8Num15z4"/>
    <w:rsid w:val="008841A5"/>
  </w:style>
  <w:style w:type="character" w:customStyle="1" w:styleId="WW8Num15z5">
    <w:name w:val="WW8Num15z5"/>
    <w:rsid w:val="008841A5"/>
  </w:style>
  <w:style w:type="character" w:customStyle="1" w:styleId="WW8Num15z6">
    <w:name w:val="WW8Num15z6"/>
    <w:rsid w:val="008841A5"/>
  </w:style>
  <w:style w:type="character" w:customStyle="1" w:styleId="WW8Num15z7">
    <w:name w:val="WW8Num15z7"/>
    <w:rsid w:val="008841A5"/>
  </w:style>
  <w:style w:type="character" w:customStyle="1" w:styleId="WW8Num15z8">
    <w:name w:val="WW8Num15z8"/>
    <w:rsid w:val="008841A5"/>
  </w:style>
  <w:style w:type="character" w:customStyle="1" w:styleId="WW8Num16z0">
    <w:name w:val="WW8Num16z0"/>
    <w:rsid w:val="008841A5"/>
    <w:rPr>
      <w:rFonts w:hint="default"/>
    </w:rPr>
  </w:style>
  <w:style w:type="character" w:customStyle="1" w:styleId="WW8Num16z1">
    <w:name w:val="WW8Num16z1"/>
    <w:rsid w:val="008841A5"/>
  </w:style>
  <w:style w:type="character" w:customStyle="1" w:styleId="WW8Num16z2">
    <w:name w:val="WW8Num16z2"/>
    <w:rsid w:val="008841A5"/>
  </w:style>
  <w:style w:type="character" w:customStyle="1" w:styleId="WW8Num16z3">
    <w:name w:val="WW8Num16z3"/>
    <w:rsid w:val="008841A5"/>
  </w:style>
  <w:style w:type="character" w:customStyle="1" w:styleId="WW8Num16z4">
    <w:name w:val="WW8Num16z4"/>
    <w:rsid w:val="008841A5"/>
  </w:style>
  <w:style w:type="character" w:customStyle="1" w:styleId="WW8Num16z5">
    <w:name w:val="WW8Num16z5"/>
    <w:rsid w:val="008841A5"/>
  </w:style>
  <w:style w:type="character" w:customStyle="1" w:styleId="WW8Num16z6">
    <w:name w:val="WW8Num16z6"/>
    <w:rsid w:val="008841A5"/>
  </w:style>
  <w:style w:type="character" w:customStyle="1" w:styleId="WW8Num16z7">
    <w:name w:val="WW8Num16z7"/>
    <w:rsid w:val="008841A5"/>
  </w:style>
  <w:style w:type="character" w:customStyle="1" w:styleId="WW8Num16z8">
    <w:name w:val="WW8Num16z8"/>
    <w:rsid w:val="008841A5"/>
  </w:style>
  <w:style w:type="character" w:customStyle="1" w:styleId="WW8Num17z0">
    <w:name w:val="WW8Num17z0"/>
    <w:rsid w:val="008841A5"/>
    <w:rPr>
      <w:rFonts w:hint="default"/>
    </w:rPr>
  </w:style>
  <w:style w:type="character" w:customStyle="1" w:styleId="WW8Num17z1">
    <w:name w:val="WW8Num17z1"/>
    <w:rsid w:val="008841A5"/>
  </w:style>
  <w:style w:type="character" w:customStyle="1" w:styleId="WW8Num17z2">
    <w:name w:val="WW8Num17z2"/>
    <w:rsid w:val="008841A5"/>
  </w:style>
  <w:style w:type="character" w:customStyle="1" w:styleId="WW8Num17z3">
    <w:name w:val="WW8Num17z3"/>
    <w:rsid w:val="008841A5"/>
  </w:style>
  <w:style w:type="character" w:customStyle="1" w:styleId="WW8Num17z4">
    <w:name w:val="WW8Num17z4"/>
    <w:rsid w:val="008841A5"/>
  </w:style>
  <w:style w:type="character" w:customStyle="1" w:styleId="WW8Num17z5">
    <w:name w:val="WW8Num17z5"/>
    <w:rsid w:val="008841A5"/>
  </w:style>
  <w:style w:type="character" w:customStyle="1" w:styleId="WW8Num17z6">
    <w:name w:val="WW8Num17z6"/>
    <w:rsid w:val="008841A5"/>
  </w:style>
  <w:style w:type="character" w:customStyle="1" w:styleId="WW8Num17z7">
    <w:name w:val="WW8Num17z7"/>
    <w:rsid w:val="008841A5"/>
  </w:style>
  <w:style w:type="character" w:customStyle="1" w:styleId="WW8Num17z8">
    <w:name w:val="WW8Num17z8"/>
    <w:rsid w:val="008841A5"/>
  </w:style>
  <w:style w:type="character" w:customStyle="1" w:styleId="WW8Num18z0">
    <w:name w:val="WW8Num18z0"/>
    <w:rsid w:val="008841A5"/>
    <w:rPr>
      <w:rFonts w:hint="default"/>
    </w:rPr>
  </w:style>
  <w:style w:type="character" w:customStyle="1" w:styleId="WW8Num18z1">
    <w:name w:val="WW8Num18z1"/>
    <w:rsid w:val="008841A5"/>
  </w:style>
  <w:style w:type="character" w:customStyle="1" w:styleId="WW8Num18z2">
    <w:name w:val="WW8Num18z2"/>
    <w:rsid w:val="008841A5"/>
  </w:style>
  <w:style w:type="character" w:customStyle="1" w:styleId="WW8Num18z3">
    <w:name w:val="WW8Num18z3"/>
    <w:rsid w:val="008841A5"/>
  </w:style>
  <w:style w:type="character" w:customStyle="1" w:styleId="WW8Num18z4">
    <w:name w:val="WW8Num18z4"/>
    <w:rsid w:val="008841A5"/>
  </w:style>
  <w:style w:type="character" w:customStyle="1" w:styleId="WW8Num18z5">
    <w:name w:val="WW8Num18z5"/>
    <w:rsid w:val="008841A5"/>
  </w:style>
  <w:style w:type="character" w:customStyle="1" w:styleId="WW8Num18z6">
    <w:name w:val="WW8Num18z6"/>
    <w:rsid w:val="008841A5"/>
  </w:style>
  <w:style w:type="character" w:customStyle="1" w:styleId="WW8Num18z7">
    <w:name w:val="WW8Num18z7"/>
    <w:rsid w:val="008841A5"/>
  </w:style>
  <w:style w:type="character" w:customStyle="1" w:styleId="WW8Num18z8">
    <w:name w:val="WW8Num18z8"/>
    <w:rsid w:val="008841A5"/>
  </w:style>
  <w:style w:type="character" w:customStyle="1" w:styleId="WW8Num19z0">
    <w:name w:val="WW8Num19z0"/>
    <w:rsid w:val="008841A5"/>
    <w:rPr>
      <w:rFonts w:hint="default"/>
    </w:rPr>
  </w:style>
  <w:style w:type="character" w:customStyle="1" w:styleId="WW8Num19z1">
    <w:name w:val="WW8Num19z1"/>
    <w:rsid w:val="008841A5"/>
  </w:style>
  <w:style w:type="character" w:customStyle="1" w:styleId="WW8Num19z2">
    <w:name w:val="WW8Num19z2"/>
    <w:rsid w:val="008841A5"/>
  </w:style>
  <w:style w:type="character" w:customStyle="1" w:styleId="WW8Num19z3">
    <w:name w:val="WW8Num19z3"/>
    <w:rsid w:val="008841A5"/>
  </w:style>
  <w:style w:type="character" w:customStyle="1" w:styleId="WW8Num19z4">
    <w:name w:val="WW8Num19z4"/>
    <w:rsid w:val="008841A5"/>
  </w:style>
  <w:style w:type="character" w:customStyle="1" w:styleId="WW8Num19z5">
    <w:name w:val="WW8Num19z5"/>
    <w:rsid w:val="008841A5"/>
  </w:style>
  <w:style w:type="character" w:customStyle="1" w:styleId="WW8Num19z6">
    <w:name w:val="WW8Num19z6"/>
    <w:rsid w:val="008841A5"/>
  </w:style>
  <w:style w:type="character" w:customStyle="1" w:styleId="WW8Num19z7">
    <w:name w:val="WW8Num19z7"/>
    <w:rsid w:val="008841A5"/>
  </w:style>
  <w:style w:type="character" w:customStyle="1" w:styleId="WW8Num19z8">
    <w:name w:val="WW8Num19z8"/>
    <w:rsid w:val="008841A5"/>
  </w:style>
  <w:style w:type="character" w:customStyle="1" w:styleId="WW8Num20z0">
    <w:name w:val="WW8Num20z0"/>
    <w:rsid w:val="008841A5"/>
    <w:rPr>
      <w:rFonts w:ascii="Symbol" w:hAnsi="Symbol" w:cs="Symbol" w:hint="default"/>
    </w:rPr>
  </w:style>
  <w:style w:type="character" w:customStyle="1" w:styleId="WW8Num20z1">
    <w:name w:val="WW8Num20z1"/>
    <w:rsid w:val="008841A5"/>
    <w:rPr>
      <w:rFonts w:ascii="Courier New" w:hAnsi="Courier New" w:cs="Courier New" w:hint="default"/>
    </w:rPr>
  </w:style>
  <w:style w:type="character" w:customStyle="1" w:styleId="WW8Num20z2">
    <w:name w:val="WW8Num20z2"/>
    <w:rsid w:val="008841A5"/>
    <w:rPr>
      <w:rFonts w:ascii="Wingdings" w:hAnsi="Wingdings" w:cs="Wingdings" w:hint="default"/>
    </w:rPr>
  </w:style>
  <w:style w:type="character" w:customStyle="1" w:styleId="WW8Num21z0">
    <w:name w:val="WW8Num21z0"/>
    <w:rsid w:val="008841A5"/>
    <w:rPr>
      <w:rFonts w:ascii="Times New Roman" w:hAnsi="Times New Roman" w:cs="Times New Roman" w:hint="default"/>
      <w:sz w:val="28"/>
      <w:szCs w:val="28"/>
      <w:lang w:val="ru-RU"/>
    </w:rPr>
  </w:style>
  <w:style w:type="character" w:customStyle="1" w:styleId="WW8Num21z1">
    <w:name w:val="WW8Num21z1"/>
    <w:rsid w:val="008841A5"/>
  </w:style>
  <w:style w:type="character" w:customStyle="1" w:styleId="WW8Num21z2">
    <w:name w:val="WW8Num21z2"/>
    <w:rsid w:val="008841A5"/>
  </w:style>
  <w:style w:type="character" w:customStyle="1" w:styleId="WW8Num21z3">
    <w:name w:val="WW8Num21z3"/>
    <w:rsid w:val="008841A5"/>
  </w:style>
  <w:style w:type="character" w:customStyle="1" w:styleId="WW8Num21z4">
    <w:name w:val="WW8Num21z4"/>
    <w:rsid w:val="008841A5"/>
  </w:style>
  <w:style w:type="character" w:customStyle="1" w:styleId="WW8Num21z5">
    <w:name w:val="WW8Num21z5"/>
    <w:rsid w:val="008841A5"/>
  </w:style>
  <w:style w:type="character" w:customStyle="1" w:styleId="WW8Num21z6">
    <w:name w:val="WW8Num21z6"/>
    <w:rsid w:val="008841A5"/>
  </w:style>
  <w:style w:type="character" w:customStyle="1" w:styleId="WW8Num21z7">
    <w:name w:val="WW8Num21z7"/>
    <w:rsid w:val="008841A5"/>
  </w:style>
  <w:style w:type="character" w:customStyle="1" w:styleId="WW8Num21z8">
    <w:name w:val="WW8Num21z8"/>
    <w:rsid w:val="008841A5"/>
  </w:style>
  <w:style w:type="character" w:customStyle="1" w:styleId="WW8Num22z0">
    <w:name w:val="WW8Num22z0"/>
    <w:rsid w:val="008841A5"/>
    <w:rPr>
      <w:rFonts w:ascii="Symbol" w:hAnsi="Symbol" w:cs="Symbol" w:hint="default"/>
    </w:rPr>
  </w:style>
  <w:style w:type="character" w:customStyle="1" w:styleId="WW8Num22z1">
    <w:name w:val="WW8Num22z1"/>
    <w:rsid w:val="008841A5"/>
    <w:rPr>
      <w:rFonts w:ascii="Courier New" w:hAnsi="Courier New" w:cs="Courier New" w:hint="default"/>
    </w:rPr>
  </w:style>
  <w:style w:type="character" w:customStyle="1" w:styleId="WW8Num22z2">
    <w:name w:val="WW8Num22z2"/>
    <w:rsid w:val="008841A5"/>
    <w:rPr>
      <w:rFonts w:ascii="Wingdings" w:hAnsi="Wingdings" w:cs="Wingdings" w:hint="default"/>
    </w:rPr>
  </w:style>
  <w:style w:type="character" w:customStyle="1" w:styleId="WW8Num23z0">
    <w:name w:val="WW8Num23z0"/>
    <w:rsid w:val="008841A5"/>
    <w:rPr>
      <w:rFonts w:hint="default"/>
    </w:rPr>
  </w:style>
  <w:style w:type="character" w:customStyle="1" w:styleId="WW8Num23z1">
    <w:name w:val="WW8Num23z1"/>
    <w:rsid w:val="008841A5"/>
  </w:style>
  <w:style w:type="character" w:customStyle="1" w:styleId="WW8Num23z2">
    <w:name w:val="WW8Num23z2"/>
    <w:rsid w:val="008841A5"/>
  </w:style>
  <w:style w:type="character" w:customStyle="1" w:styleId="WW8Num23z3">
    <w:name w:val="WW8Num23z3"/>
    <w:rsid w:val="008841A5"/>
  </w:style>
  <w:style w:type="character" w:customStyle="1" w:styleId="WW8Num23z4">
    <w:name w:val="WW8Num23z4"/>
    <w:rsid w:val="008841A5"/>
  </w:style>
  <w:style w:type="character" w:customStyle="1" w:styleId="WW8Num23z5">
    <w:name w:val="WW8Num23z5"/>
    <w:rsid w:val="008841A5"/>
  </w:style>
  <w:style w:type="character" w:customStyle="1" w:styleId="WW8Num23z6">
    <w:name w:val="WW8Num23z6"/>
    <w:rsid w:val="008841A5"/>
  </w:style>
  <w:style w:type="character" w:customStyle="1" w:styleId="WW8Num23z7">
    <w:name w:val="WW8Num23z7"/>
    <w:rsid w:val="008841A5"/>
  </w:style>
  <w:style w:type="character" w:customStyle="1" w:styleId="WW8Num23z8">
    <w:name w:val="WW8Num23z8"/>
    <w:rsid w:val="008841A5"/>
  </w:style>
  <w:style w:type="character" w:customStyle="1" w:styleId="WW8Num24z0">
    <w:name w:val="WW8Num24z0"/>
    <w:rsid w:val="008841A5"/>
    <w:rPr>
      <w:rFonts w:hint="default"/>
    </w:rPr>
  </w:style>
  <w:style w:type="character" w:customStyle="1" w:styleId="WW8Num24z1">
    <w:name w:val="WW8Num24z1"/>
    <w:rsid w:val="008841A5"/>
  </w:style>
  <w:style w:type="character" w:customStyle="1" w:styleId="WW8Num24z2">
    <w:name w:val="WW8Num24z2"/>
    <w:rsid w:val="008841A5"/>
  </w:style>
  <w:style w:type="character" w:customStyle="1" w:styleId="WW8Num24z3">
    <w:name w:val="WW8Num24z3"/>
    <w:rsid w:val="008841A5"/>
  </w:style>
  <w:style w:type="character" w:customStyle="1" w:styleId="WW8Num24z4">
    <w:name w:val="WW8Num24z4"/>
    <w:rsid w:val="008841A5"/>
  </w:style>
  <w:style w:type="character" w:customStyle="1" w:styleId="WW8Num24z5">
    <w:name w:val="WW8Num24z5"/>
    <w:rsid w:val="008841A5"/>
  </w:style>
  <w:style w:type="character" w:customStyle="1" w:styleId="WW8Num24z6">
    <w:name w:val="WW8Num24z6"/>
    <w:rsid w:val="008841A5"/>
  </w:style>
  <w:style w:type="character" w:customStyle="1" w:styleId="WW8Num24z7">
    <w:name w:val="WW8Num24z7"/>
    <w:rsid w:val="008841A5"/>
  </w:style>
  <w:style w:type="character" w:customStyle="1" w:styleId="WW8Num24z8">
    <w:name w:val="WW8Num24z8"/>
    <w:rsid w:val="008841A5"/>
  </w:style>
  <w:style w:type="character" w:customStyle="1" w:styleId="WW8Num25z0">
    <w:name w:val="WW8Num25z0"/>
    <w:rsid w:val="008841A5"/>
    <w:rPr>
      <w:rFonts w:hint="default"/>
    </w:rPr>
  </w:style>
  <w:style w:type="character" w:customStyle="1" w:styleId="WW8Num25z1">
    <w:name w:val="WW8Num25z1"/>
    <w:rsid w:val="008841A5"/>
  </w:style>
  <w:style w:type="character" w:customStyle="1" w:styleId="WW8Num25z2">
    <w:name w:val="WW8Num25z2"/>
    <w:rsid w:val="008841A5"/>
  </w:style>
  <w:style w:type="character" w:customStyle="1" w:styleId="WW8Num25z3">
    <w:name w:val="WW8Num25z3"/>
    <w:rsid w:val="008841A5"/>
  </w:style>
  <w:style w:type="character" w:customStyle="1" w:styleId="WW8Num25z4">
    <w:name w:val="WW8Num25z4"/>
    <w:rsid w:val="008841A5"/>
  </w:style>
  <w:style w:type="character" w:customStyle="1" w:styleId="WW8Num25z5">
    <w:name w:val="WW8Num25z5"/>
    <w:rsid w:val="008841A5"/>
  </w:style>
  <w:style w:type="character" w:customStyle="1" w:styleId="WW8Num25z6">
    <w:name w:val="WW8Num25z6"/>
    <w:rsid w:val="008841A5"/>
  </w:style>
  <w:style w:type="character" w:customStyle="1" w:styleId="WW8Num25z7">
    <w:name w:val="WW8Num25z7"/>
    <w:rsid w:val="008841A5"/>
  </w:style>
  <w:style w:type="character" w:customStyle="1" w:styleId="WW8Num25z8">
    <w:name w:val="WW8Num25z8"/>
    <w:rsid w:val="008841A5"/>
  </w:style>
  <w:style w:type="character" w:customStyle="1" w:styleId="WW8Num26z0">
    <w:name w:val="WW8Num26z0"/>
    <w:rsid w:val="008841A5"/>
    <w:rPr>
      <w:rFonts w:hint="default"/>
    </w:rPr>
  </w:style>
  <w:style w:type="character" w:customStyle="1" w:styleId="WW8Num26z1">
    <w:name w:val="WW8Num26z1"/>
    <w:rsid w:val="008841A5"/>
  </w:style>
  <w:style w:type="character" w:customStyle="1" w:styleId="WW8Num26z2">
    <w:name w:val="WW8Num26z2"/>
    <w:rsid w:val="008841A5"/>
  </w:style>
  <w:style w:type="character" w:customStyle="1" w:styleId="WW8Num26z3">
    <w:name w:val="WW8Num26z3"/>
    <w:rsid w:val="008841A5"/>
  </w:style>
  <w:style w:type="character" w:customStyle="1" w:styleId="WW8Num26z4">
    <w:name w:val="WW8Num26z4"/>
    <w:rsid w:val="008841A5"/>
  </w:style>
  <w:style w:type="character" w:customStyle="1" w:styleId="WW8Num26z5">
    <w:name w:val="WW8Num26z5"/>
    <w:rsid w:val="008841A5"/>
  </w:style>
  <w:style w:type="character" w:customStyle="1" w:styleId="WW8Num26z6">
    <w:name w:val="WW8Num26z6"/>
    <w:rsid w:val="008841A5"/>
  </w:style>
  <w:style w:type="character" w:customStyle="1" w:styleId="WW8Num26z7">
    <w:name w:val="WW8Num26z7"/>
    <w:rsid w:val="008841A5"/>
  </w:style>
  <w:style w:type="character" w:customStyle="1" w:styleId="WW8Num26z8">
    <w:name w:val="WW8Num26z8"/>
    <w:rsid w:val="008841A5"/>
  </w:style>
  <w:style w:type="character" w:customStyle="1" w:styleId="WW8Num27z0">
    <w:name w:val="WW8Num27z0"/>
    <w:rsid w:val="008841A5"/>
    <w:rPr>
      <w:rFonts w:ascii="Times New Roman" w:hAnsi="Times New Roman" w:cs="Times New Roman" w:hint="default"/>
      <w:sz w:val="28"/>
      <w:szCs w:val="28"/>
      <w:lang w:val="ru-RU"/>
    </w:rPr>
  </w:style>
  <w:style w:type="character" w:customStyle="1" w:styleId="WW8Num27z1">
    <w:name w:val="WW8Num27z1"/>
    <w:rsid w:val="008841A5"/>
  </w:style>
  <w:style w:type="character" w:customStyle="1" w:styleId="WW8Num27z2">
    <w:name w:val="WW8Num27z2"/>
    <w:rsid w:val="008841A5"/>
  </w:style>
  <w:style w:type="character" w:customStyle="1" w:styleId="WW8Num27z3">
    <w:name w:val="WW8Num27z3"/>
    <w:rsid w:val="008841A5"/>
  </w:style>
  <w:style w:type="character" w:customStyle="1" w:styleId="WW8Num27z4">
    <w:name w:val="WW8Num27z4"/>
    <w:rsid w:val="008841A5"/>
  </w:style>
  <w:style w:type="character" w:customStyle="1" w:styleId="WW8Num27z5">
    <w:name w:val="WW8Num27z5"/>
    <w:rsid w:val="008841A5"/>
  </w:style>
  <w:style w:type="character" w:customStyle="1" w:styleId="WW8Num27z6">
    <w:name w:val="WW8Num27z6"/>
    <w:rsid w:val="008841A5"/>
  </w:style>
  <w:style w:type="character" w:customStyle="1" w:styleId="WW8Num27z7">
    <w:name w:val="WW8Num27z7"/>
    <w:rsid w:val="008841A5"/>
  </w:style>
  <w:style w:type="character" w:customStyle="1" w:styleId="WW8Num27z8">
    <w:name w:val="WW8Num27z8"/>
    <w:rsid w:val="008841A5"/>
  </w:style>
  <w:style w:type="character" w:customStyle="1" w:styleId="WW8Num28z0">
    <w:name w:val="WW8Num28z0"/>
    <w:rsid w:val="008841A5"/>
    <w:rPr>
      <w:rFonts w:hint="default"/>
    </w:rPr>
  </w:style>
  <w:style w:type="character" w:customStyle="1" w:styleId="WW8Num28z1">
    <w:name w:val="WW8Num28z1"/>
    <w:rsid w:val="008841A5"/>
  </w:style>
  <w:style w:type="character" w:customStyle="1" w:styleId="WW8Num28z2">
    <w:name w:val="WW8Num28z2"/>
    <w:rsid w:val="008841A5"/>
  </w:style>
  <w:style w:type="character" w:customStyle="1" w:styleId="WW8Num28z3">
    <w:name w:val="WW8Num28z3"/>
    <w:rsid w:val="008841A5"/>
  </w:style>
  <w:style w:type="character" w:customStyle="1" w:styleId="WW8Num28z4">
    <w:name w:val="WW8Num28z4"/>
    <w:rsid w:val="008841A5"/>
  </w:style>
  <w:style w:type="character" w:customStyle="1" w:styleId="WW8Num28z5">
    <w:name w:val="WW8Num28z5"/>
    <w:rsid w:val="008841A5"/>
  </w:style>
  <w:style w:type="character" w:customStyle="1" w:styleId="WW8Num28z6">
    <w:name w:val="WW8Num28z6"/>
    <w:rsid w:val="008841A5"/>
  </w:style>
  <w:style w:type="character" w:customStyle="1" w:styleId="WW8Num28z7">
    <w:name w:val="WW8Num28z7"/>
    <w:rsid w:val="008841A5"/>
  </w:style>
  <w:style w:type="character" w:customStyle="1" w:styleId="WW8Num28z8">
    <w:name w:val="WW8Num28z8"/>
    <w:rsid w:val="008841A5"/>
  </w:style>
  <w:style w:type="character" w:customStyle="1" w:styleId="WW8Num29z0">
    <w:name w:val="WW8Num29z0"/>
    <w:rsid w:val="008841A5"/>
    <w:rPr>
      <w:rFonts w:hint="default"/>
    </w:rPr>
  </w:style>
  <w:style w:type="character" w:customStyle="1" w:styleId="WW8Num29z1">
    <w:name w:val="WW8Num29z1"/>
    <w:rsid w:val="008841A5"/>
  </w:style>
  <w:style w:type="character" w:customStyle="1" w:styleId="WW8Num29z2">
    <w:name w:val="WW8Num29z2"/>
    <w:rsid w:val="008841A5"/>
  </w:style>
  <w:style w:type="character" w:customStyle="1" w:styleId="WW8Num29z3">
    <w:name w:val="WW8Num29z3"/>
    <w:rsid w:val="008841A5"/>
  </w:style>
  <w:style w:type="character" w:customStyle="1" w:styleId="WW8Num29z4">
    <w:name w:val="WW8Num29z4"/>
    <w:rsid w:val="008841A5"/>
  </w:style>
  <w:style w:type="character" w:customStyle="1" w:styleId="WW8Num29z5">
    <w:name w:val="WW8Num29z5"/>
    <w:rsid w:val="008841A5"/>
  </w:style>
  <w:style w:type="character" w:customStyle="1" w:styleId="WW8Num29z6">
    <w:name w:val="WW8Num29z6"/>
    <w:rsid w:val="008841A5"/>
  </w:style>
  <w:style w:type="character" w:customStyle="1" w:styleId="WW8Num29z7">
    <w:name w:val="WW8Num29z7"/>
    <w:rsid w:val="008841A5"/>
  </w:style>
  <w:style w:type="character" w:customStyle="1" w:styleId="WW8Num29z8">
    <w:name w:val="WW8Num29z8"/>
    <w:rsid w:val="008841A5"/>
  </w:style>
  <w:style w:type="character" w:customStyle="1" w:styleId="WW8Num30z0">
    <w:name w:val="WW8Num30z0"/>
    <w:rsid w:val="008841A5"/>
    <w:rPr>
      <w:rFonts w:hint="default"/>
    </w:rPr>
  </w:style>
  <w:style w:type="character" w:customStyle="1" w:styleId="WW8Num30z1">
    <w:name w:val="WW8Num30z1"/>
    <w:rsid w:val="008841A5"/>
  </w:style>
  <w:style w:type="character" w:customStyle="1" w:styleId="WW8Num30z2">
    <w:name w:val="WW8Num30z2"/>
    <w:rsid w:val="008841A5"/>
  </w:style>
  <w:style w:type="character" w:customStyle="1" w:styleId="WW8Num30z3">
    <w:name w:val="WW8Num30z3"/>
    <w:rsid w:val="008841A5"/>
  </w:style>
  <w:style w:type="character" w:customStyle="1" w:styleId="WW8Num30z4">
    <w:name w:val="WW8Num30z4"/>
    <w:rsid w:val="008841A5"/>
  </w:style>
  <w:style w:type="character" w:customStyle="1" w:styleId="WW8Num30z5">
    <w:name w:val="WW8Num30z5"/>
    <w:rsid w:val="008841A5"/>
  </w:style>
  <w:style w:type="character" w:customStyle="1" w:styleId="WW8Num30z6">
    <w:name w:val="WW8Num30z6"/>
    <w:rsid w:val="008841A5"/>
  </w:style>
  <w:style w:type="character" w:customStyle="1" w:styleId="WW8Num30z7">
    <w:name w:val="WW8Num30z7"/>
    <w:rsid w:val="008841A5"/>
  </w:style>
  <w:style w:type="character" w:customStyle="1" w:styleId="WW8Num30z8">
    <w:name w:val="WW8Num30z8"/>
    <w:rsid w:val="008841A5"/>
  </w:style>
  <w:style w:type="character" w:customStyle="1" w:styleId="WW8Num31z0">
    <w:name w:val="WW8Num31z0"/>
    <w:rsid w:val="008841A5"/>
    <w:rPr>
      <w:rFonts w:hint="default"/>
    </w:rPr>
  </w:style>
  <w:style w:type="character" w:customStyle="1" w:styleId="WW8Num31z1">
    <w:name w:val="WW8Num31z1"/>
    <w:rsid w:val="008841A5"/>
  </w:style>
  <w:style w:type="character" w:customStyle="1" w:styleId="WW8Num31z2">
    <w:name w:val="WW8Num31z2"/>
    <w:rsid w:val="008841A5"/>
  </w:style>
  <w:style w:type="character" w:customStyle="1" w:styleId="WW8Num31z3">
    <w:name w:val="WW8Num31z3"/>
    <w:rsid w:val="008841A5"/>
  </w:style>
  <w:style w:type="character" w:customStyle="1" w:styleId="WW8Num31z4">
    <w:name w:val="WW8Num31z4"/>
    <w:rsid w:val="008841A5"/>
  </w:style>
  <w:style w:type="character" w:customStyle="1" w:styleId="WW8Num31z5">
    <w:name w:val="WW8Num31z5"/>
    <w:rsid w:val="008841A5"/>
  </w:style>
  <w:style w:type="character" w:customStyle="1" w:styleId="WW8Num31z6">
    <w:name w:val="WW8Num31z6"/>
    <w:rsid w:val="008841A5"/>
  </w:style>
  <w:style w:type="character" w:customStyle="1" w:styleId="WW8Num31z7">
    <w:name w:val="WW8Num31z7"/>
    <w:rsid w:val="008841A5"/>
  </w:style>
  <w:style w:type="character" w:customStyle="1" w:styleId="WW8Num31z8">
    <w:name w:val="WW8Num31z8"/>
    <w:rsid w:val="008841A5"/>
  </w:style>
  <w:style w:type="character" w:customStyle="1" w:styleId="WW8Num32z0">
    <w:name w:val="WW8Num32z0"/>
    <w:rsid w:val="008841A5"/>
    <w:rPr>
      <w:rFonts w:hint="default"/>
    </w:rPr>
  </w:style>
  <w:style w:type="character" w:customStyle="1" w:styleId="WW8Num33z0">
    <w:name w:val="WW8Num33z0"/>
    <w:rsid w:val="008841A5"/>
    <w:rPr>
      <w:rFonts w:ascii="Symbol" w:hAnsi="Symbol" w:cs="Symbol" w:hint="default"/>
    </w:rPr>
  </w:style>
  <w:style w:type="character" w:customStyle="1" w:styleId="WW8Num33z1">
    <w:name w:val="WW8Num33z1"/>
    <w:rsid w:val="008841A5"/>
  </w:style>
  <w:style w:type="character" w:customStyle="1" w:styleId="WW8Num33z2">
    <w:name w:val="WW8Num33z2"/>
    <w:rsid w:val="008841A5"/>
  </w:style>
  <w:style w:type="character" w:customStyle="1" w:styleId="WW8Num33z3">
    <w:name w:val="WW8Num33z3"/>
    <w:rsid w:val="008841A5"/>
  </w:style>
  <w:style w:type="character" w:customStyle="1" w:styleId="WW8Num33z4">
    <w:name w:val="WW8Num33z4"/>
    <w:rsid w:val="008841A5"/>
  </w:style>
  <w:style w:type="character" w:customStyle="1" w:styleId="WW8Num33z5">
    <w:name w:val="WW8Num33z5"/>
    <w:rsid w:val="008841A5"/>
  </w:style>
  <w:style w:type="character" w:customStyle="1" w:styleId="WW8Num33z6">
    <w:name w:val="WW8Num33z6"/>
    <w:rsid w:val="008841A5"/>
  </w:style>
  <w:style w:type="character" w:customStyle="1" w:styleId="WW8Num33z7">
    <w:name w:val="WW8Num33z7"/>
    <w:rsid w:val="008841A5"/>
  </w:style>
  <w:style w:type="character" w:customStyle="1" w:styleId="WW8Num33z8">
    <w:name w:val="WW8Num33z8"/>
    <w:rsid w:val="008841A5"/>
  </w:style>
  <w:style w:type="character" w:customStyle="1" w:styleId="WW8Num34z0">
    <w:name w:val="WW8Num34z0"/>
    <w:rsid w:val="008841A5"/>
  </w:style>
  <w:style w:type="character" w:customStyle="1" w:styleId="WW8Num34z1">
    <w:name w:val="WW8Num34z1"/>
    <w:rsid w:val="008841A5"/>
  </w:style>
  <w:style w:type="character" w:customStyle="1" w:styleId="WW8Num34z2">
    <w:name w:val="WW8Num34z2"/>
    <w:rsid w:val="008841A5"/>
  </w:style>
  <w:style w:type="character" w:customStyle="1" w:styleId="WW8Num34z3">
    <w:name w:val="WW8Num34z3"/>
    <w:rsid w:val="008841A5"/>
  </w:style>
  <w:style w:type="character" w:customStyle="1" w:styleId="WW8Num34z4">
    <w:name w:val="WW8Num34z4"/>
    <w:rsid w:val="008841A5"/>
  </w:style>
  <w:style w:type="character" w:customStyle="1" w:styleId="WW8Num34z5">
    <w:name w:val="WW8Num34z5"/>
    <w:rsid w:val="008841A5"/>
  </w:style>
  <w:style w:type="character" w:customStyle="1" w:styleId="WW8Num34z6">
    <w:name w:val="WW8Num34z6"/>
    <w:rsid w:val="008841A5"/>
  </w:style>
  <w:style w:type="character" w:customStyle="1" w:styleId="WW8Num34z7">
    <w:name w:val="WW8Num34z7"/>
    <w:rsid w:val="008841A5"/>
  </w:style>
  <w:style w:type="character" w:customStyle="1" w:styleId="WW8Num34z8">
    <w:name w:val="WW8Num34z8"/>
    <w:rsid w:val="008841A5"/>
  </w:style>
  <w:style w:type="character" w:customStyle="1" w:styleId="WW8Num35z0">
    <w:name w:val="WW8Num35z0"/>
    <w:rsid w:val="008841A5"/>
    <w:rPr>
      <w:rFonts w:hint="default"/>
    </w:rPr>
  </w:style>
  <w:style w:type="character" w:customStyle="1" w:styleId="WW8Num35z1">
    <w:name w:val="WW8Num35z1"/>
    <w:rsid w:val="008841A5"/>
  </w:style>
  <w:style w:type="character" w:customStyle="1" w:styleId="WW8Num35z2">
    <w:name w:val="WW8Num35z2"/>
    <w:rsid w:val="008841A5"/>
  </w:style>
  <w:style w:type="character" w:customStyle="1" w:styleId="WW8Num35z3">
    <w:name w:val="WW8Num35z3"/>
    <w:rsid w:val="008841A5"/>
  </w:style>
  <w:style w:type="character" w:customStyle="1" w:styleId="WW8Num35z4">
    <w:name w:val="WW8Num35z4"/>
    <w:rsid w:val="008841A5"/>
  </w:style>
  <w:style w:type="character" w:customStyle="1" w:styleId="WW8Num35z5">
    <w:name w:val="WW8Num35z5"/>
    <w:rsid w:val="008841A5"/>
  </w:style>
  <w:style w:type="character" w:customStyle="1" w:styleId="WW8Num35z6">
    <w:name w:val="WW8Num35z6"/>
    <w:rsid w:val="008841A5"/>
  </w:style>
  <w:style w:type="character" w:customStyle="1" w:styleId="WW8Num35z7">
    <w:name w:val="WW8Num35z7"/>
    <w:rsid w:val="008841A5"/>
  </w:style>
  <w:style w:type="character" w:customStyle="1" w:styleId="WW8Num35z8">
    <w:name w:val="WW8Num35z8"/>
    <w:rsid w:val="008841A5"/>
  </w:style>
  <w:style w:type="character" w:customStyle="1" w:styleId="WW8Num36z0">
    <w:name w:val="WW8Num36z0"/>
    <w:rsid w:val="008841A5"/>
    <w:rPr>
      <w:rFonts w:hint="default"/>
    </w:rPr>
  </w:style>
  <w:style w:type="character" w:customStyle="1" w:styleId="WW8Num36z1">
    <w:name w:val="WW8Num36z1"/>
    <w:rsid w:val="008841A5"/>
  </w:style>
  <w:style w:type="character" w:customStyle="1" w:styleId="WW8Num36z2">
    <w:name w:val="WW8Num36z2"/>
    <w:rsid w:val="008841A5"/>
  </w:style>
  <w:style w:type="character" w:customStyle="1" w:styleId="WW8Num36z3">
    <w:name w:val="WW8Num36z3"/>
    <w:rsid w:val="008841A5"/>
  </w:style>
  <w:style w:type="character" w:customStyle="1" w:styleId="WW8Num36z4">
    <w:name w:val="WW8Num36z4"/>
    <w:rsid w:val="008841A5"/>
  </w:style>
  <w:style w:type="character" w:customStyle="1" w:styleId="WW8Num36z5">
    <w:name w:val="WW8Num36z5"/>
    <w:rsid w:val="008841A5"/>
  </w:style>
  <w:style w:type="character" w:customStyle="1" w:styleId="WW8Num36z6">
    <w:name w:val="WW8Num36z6"/>
    <w:rsid w:val="008841A5"/>
  </w:style>
  <w:style w:type="character" w:customStyle="1" w:styleId="WW8Num36z7">
    <w:name w:val="WW8Num36z7"/>
    <w:rsid w:val="008841A5"/>
  </w:style>
  <w:style w:type="character" w:customStyle="1" w:styleId="WW8Num36z8">
    <w:name w:val="WW8Num36z8"/>
    <w:rsid w:val="008841A5"/>
  </w:style>
  <w:style w:type="character" w:customStyle="1" w:styleId="WW8Num37z0">
    <w:name w:val="WW8Num37z0"/>
    <w:rsid w:val="008841A5"/>
    <w:rPr>
      <w:rFonts w:hint="default"/>
    </w:rPr>
  </w:style>
  <w:style w:type="character" w:customStyle="1" w:styleId="WW8Num37z1">
    <w:name w:val="WW8Num37z1"/>
    <w:rsid w:val="008841A5"/>
    <w:rPr>
      <w:rFonts w:hint="default"/>
      <w:lang w:val="ru-RU"/>
    </w:rPr>
  </w:style>
  <w:style w:type="character" w:customStyle="1" w:styleId="WW8Num38z0">
    <w:name w:val="WW8Num38z0"/>
    <w:rsid w:val="008841A5"/>
    <w:rPr>
      <w:rFonts w:hint="default"/>
    </w:rPr>
  </w:style>
  <w:style w:type="character" w:customStyle="1" w:styleId="WW8Num38z1">
    <w:name w:val="WW8Num38z1"/>
    <w:rsid w:val="008841A5"/>
  </w:style>
  <w:style w:type="character" w:customStyle="1" w:styleId="WW8Num38z2">
    <w:name w:val="WW8Num38z2"/>
    <w:rsid w:val="008841A5"/>
  </w:style>
  <w:style w:type="character" w:customStyle="1" w:styleId="WW8Num38z3">
    <w:name w:val="WW8Num38z3"/>
    <w:rsid w:val="008841A5"/>
  </w:style>
  <w:style w:type="character" w:customStyle="1" w:styleId="WW8Num38z4">
    <w:name w:val="WW8Num38z4"/>
    <w:rsid w:val="008841A5"/>
  </w:style>
  <w:style w:type="character" w:customStyle="1" w:styleId="WW8Num38z5">
    <w:name w:val="WW8Num38z5"/>
    <w:rsid w:val="008841A5"/>
  </w:style>
  <w:style w:type="character" w:customStyle="1" w:styleId="WW8Num38z6">
    <w:name w:val="WW8Num38z6"/>
    <w:rsid w:val="008841A5"/>
  </w:style>
  <w:style w:type="character" w:customStyle="1" w:styleId="WW8Num38z7">
    <w:name w:val="WW8Num38z7"/>
    <w:rsid w:val="008841A5"/>
  </w:style>
  <w:style w:type="character" w:customStyle="1" w:styleId="WW8Num38z8">
    <w:name w:val="WW8Num38z8"/>
    <w:rsid w:val="008841A5"/>
  </w:style>
  <w:style w:type="character" w:customStyle="1" w:styleId="WW8Num39z0">
    <w:name w:val="WW8Num39z0"/>
    <w:rsid w:val="008841A5"/>
    <w:rPr>
      <w:rFonts w:hint="default"/>
    </w:rPr>
  </w:style>
  <w:style w:type="character" w:customStyle="1" w:styleId="WW8Num39z1">
    <w:name w:val="WW8Num39z1"/>
    <w:rsid w:val="008841A5"/>
  </w:style>
  <w:style w:type="character" w:customStyle="1" w:styleId="WW8Num39z2">
    <w:name w:val="WW8Num39z2"/>
    <w:rsid w:val="008841A5"/>
  </w:style>
  <w:style w:type="character" w:customStyle="1" w:styleId="WW8Num39z3">
    <w:name w:val="WW8Num39z3"/>
    <w:rsid w:val="008841A5"/>
  </w:style>
  <w:style w:type="character" w:customStyle="1" w:styleId="WW8Num39z4">
    <w:name w:val="WW8Num39z4"/>
    <w:rsid w:val="008841A5"/>
  </w:style>
  <w:style w:type="character" w:customStyle="1" w:styleId="WW8Num39z5">
    <w:name w:val="WW8Num39z5"/>
    <w:rsid w:val="008841A5"/>
  </w:style>
  <w:style w:type="character" w:customStyle="1" w:styleId="WW8Num39z6">
    <w:name w:val="WW8Num39z6"/>
    <w:rsid w:val="008841A5"/>
  </w:style>
  <w:style w:type="character" w:customStyle="1" w:styleId="WW8Num39z7">
    <w:name w:val="WW8Num39z7"/>
    <w:rsid w:val="008841A5"/>
  </w:style>
  <w:style w:type="character" w:customStyle="1" w:styleId="WW8Num39z8">
    <w:name w:val="WW8Num39z8"/>
    <w:rsid w:val="008841A5"/>
  </w:style>
  <w:style w:type="character" w:customStyle="1" w:styleId="WW8Num40z0">
    <w:name w:val="WW8Num40z0"/>
    <w:rsid w:val="008841A5"/>
  </w:style>
  <w:style w:type="character" w:customStyle="1" w:styleId="WW8Num40z1">
    <w:name w:val="WW8Num40z1"/>
    <w:rsid w:val="008841A5"/>
    <w:rPr>
      <w:rFonts w:ascii="Symbol" w:hAnsi="Symbol" w:cs="Symbol" w:hint="default"/>
    </w:rPr>
  </w:style>
  <w:style w:type="character" w:customStyle="1" w:styleId="WW8Num40z2">
    <w:name w:val="WW8Num40z2"/>
    <w:rsid w:val="008841A5"/>
  </w:style>
  <w:style w:type="character" w:customStyle="1" w:styleId="WW8Num40z3">
    <w:name w:val="WW8Num40z3"/>
    <w:rsid w:val="008841A5"/>
  </w:style>
  <w:style w:type="character" w:customStyle="1" w:styleId="WW8Num40z4">
    <w:name w:val="WW8Num40z4"/>
    <w:rsid w:val="008841A5"/>
  </w:style>
  <w:style w:type="character" w:customStyle="1" w:styleId="WW8Num40z5">
    <w:name w:val="WW8Num40z5"/>
    <w:rsid w:val="008841A5"/>
  </w:style>
  <w:style w:type="character" w:customStyle="1" w:styleId="WW8Num40z6">
    <w:name w:val="WW8Num40z6"/>
    <w:rsid w:val="008841A5"/>
  </w:style>
  <w:style w:type="character" w:customStyle="1" w:styleId="WW8Num40z7">
    <w:name w:val="WW8Num40z7"/>
    <w:rsid w:val="008841A5"/>
  </w:style>
  <w:style w:type="character" w:customStyle="1" w:styleId="WW8Num40z8">
    <w:name w:val="WW8Num40z8"/>
    <w:rsid w:val="008841A5"/>
  </w:style>
  <w:style w:type="character" w:customStyle="1" w:styleId="WW8Num41z0">
    <w:name w:val="WW8Num41z0"/>
    <w:rsid w:val="008841A5"/>
    <w:rPr>
      <w:rFonts w:hint="default"/>
    </w:rPr>
  </w:style>
  <w:style w:type="character" w:customStyle="1" w:styleId="WW8Num42z0">
    <w:name w:val="WW8Num42z0"/>
    <w:rsid w:val="008841A5"/>
    <w:rPr>
      <w:rFonts w:hint="default"/>
    </w:rPr>
  </w:style>
  <w:style w:type="character" w:customStyle="1" w:styleId="WW8Num42z1">
    <w:name w:val="WW8Num42z1"/>
    <w:rsid w:val="008841A5"/>
  </w:style>
  <w:style w:type="character" w:customStyle="1" w:styleId="WW8Num42z2">
    <w:name w:val="WW8Num42z2"/>
    <w:rsid w:val="008841A5"/>
  </w:style>
  <w:style w:type="character" w:customStyle="1" w:styleId="WW8Num42z3">
    <w:name w:val="WW8Num42z3"/>
    <w:rsid w:val="008841A5"/>
  </w:style>
  <w:style w:type="character" w:customStyle="1" w:styleId="WW8Num42z4">
    <w:name w:val="WW8Num42z4"/>
    <w:rsid w:val="008841A5"/>
  </w:style>
  <w:style w:type="character" w:customStyle="1" w:styleId="WW8Num42z5">
    <w:name w:val="WW8Num42z5"/>
    <w:rsid w:val="008841A5"/>
  </w:style>
  <w:style w:type="character" w:customStyle="1" w:styleId="WW8Num42z6">
    <w:name w:val="WW8Num42z6"/>
    <w:rsid w:val="008841A5"/>
  </w:style>
  <w:style w:type="character" w:customStyle="1" w:styleId="WW8Num42z7">
    <w:name w:val="WW8Num42z7"/>
    <w:rsid w:val="008841A5"/>
  </w:style>
  <w:style w:type="character" w:customStyle="1" w:styleId="WW8Num42z8">
    <w:name w:val="WW8Num42z8"/>
    <w:rsid w:val="008841A5"/>
  </w:style>
  <w:style w:type="character" w:customStyle="1" w:styleId="WW8Num43z0">
    <w:name w:val="WW8Num43z0"/>
    <w:rsid w:val="008841A5"/>
    <w:rPr>
      <w:rFonts w:hint="default"/>
    </w:rPr>
  </w:style>
  <w:style w:type="character" w:customStyle="1" w:styleId="WW8Num43z1">
    <w:name w:val="WW8Num43z1"/>
    <w:rsid w:val="008841A5"/>
  </w:style>
  <w:style w:type="character" w:customStyle="1" w:styleId="WW8Num43z2">
    <w:name w:val="WW8Num43z2"/>
    <w:rsid w:val="008841A5"/>
  </w:style>
  <w:style w:type="character" w:customStyle="1" w:styleId="WW8Num43z3">
    <w:name w:val="WW8Num43z3"/>
    <w:rsid w:val="008841A5"/>
  </w:style>
  <w:style w:type="character" w:customStyle="1" w:styleId="WW8Num43z4">
    <w:name w:val="WW8Num43z4"/>
    <w:rsid w:val="008841A5"/>
  </w:style>
  <w:style w:type="character" w:customStyle="1" w:styleId="WW8Num43z5">
    <w:name w:val="WW8Num43z5"/>
    <w:rsid w:val="008841A5"/>
  </w:style>
  <w:style w:type="character" w:customStyle="1" w:styleId="WW8Num43z6">
    <w:name w:val="WW8Num43z6"/>
    <w:rsid w:val="008841A5"/>
  </w:style>
  <w:style w:type="character" w:customStyle="1" w:styleId="WW8Num43z7">
    <w:name w:val="WW8Num43z7"/>
    <w:rsid w:val="008841A5"/>
  </w:style>
  <w:style w:type="character" w:customStyle="1" w:styleId="WW8Num43z8">
    <w:name w:val="WW8Num43z8"/>
    <w:rsid w:val="008841A5"/>
  </w:style>
  <w:style w:type="character" w:customStyle="1" w:styleId="WW8Num44z0">
    <w:name w:val="WW8Num44z0"/>
    <w:rsid w:val="008841A5"/>
    <w:rPr>
      <w:rFonts w:ascii="Times New Roman" w:eastAsia="Times New Roman" w:hAnsi="Times New Roman" w:cs="Times New Roman" w:hint="default"/>
    </w:rPr>
  </w:style>
  <w:style w:type="character" w:customStyle="1" w:styleId="WW8Num44z1">
    <w:name w:val="WW8Num44z1"/>
    <w:rsid w:val="008841A5"/>
    <w:rPr>
      <w:rFonts w:ascii="Courier New" w:hAnsi="Courier New" w:cs="Courier New" w:hint="default"/>
    </w:rPr>
  </w:style>
  <w:style w:type="character" w:customStyle="1" w:styleId="WW8Num44z2">
    <w:name w:val="WW8Num44z2"/>
    <w:rsid w:val="008841A5"/>
    <w:rPr>
      <w:rFonts w:ascii="Wingdings" w:hAnsi="Wingdings" w:cs="Wingdings" w:hint="default"/>
    </w:rPr>
  </w:style>
  <w:style w:type="character" w:customStyle="1" w:styleId="WW8Num44z3">
    <w:name w:val="WW8Num44z3"/>
    <w:rsid w:val="008841A5"/>
    <w:rPr>
      <w:rFonts w:ascii="Symbol" w:hAnsi="Symbol" w:cs="Symbol" w:hint="default"/>
    </w:rPr>
  </w:style>
  <w:style w:type="character" w:customStyle="1" w:styleId="WW8Num45z0">
    <w:name w:val="WW8Num45z0"/>
    <w:rsid w:val="008841A5"/>
  </w:style>
  <w:style w:type="character" w:customStyle="1" w:styleId="WW8Num45z1">
    <w:name w:val="WW8Num45z1"/>
    <w:rsid w:val="008841A5"/>
    <w:rPr>
      <w:rFonts w:ascii="Symbol" w:hAnsi="Symbol" w:cs="Symbol" w:hint="default"/>
    </w:rPr>
  </w:style>
  <w:style w:type="character" w:customStyle="1" w:styleId="WW8Num45z2">
    <w:name w:val="WW8Num45z2"/>
    <w:rsid w:val="008841A5"/>
  </w:style>
  <w:style w:type="character" w:customStyle="1" w:styleId="WW8Num45z3">
    <w:name w:val="WW8Num45z3"/>
    <w:rsid w:val="008841A5"/>
  </w:style>
  <w:style w:type="character" w:customStyle="1" w:styleId="WW8Num45z4">
    <w:name w:val="WW8Num45z4"/>
    <w:rsid w:val="008841A5"/>
  </w:style>
  <w:style w:type="character" w:customStyle="1" w:styleId="WW8Num45z5">
    <w:name w:val="WW8Num45z5"/>
    <w:rsid w:val="008841A5"/>
  </w:style>
  <w:style w:type="character" w:customStyle="1" w:styleId="WW8Num45z6">
    <w:name w:val="WW8Num45z6"/>
    <w:rsid w:val="008841A5"/>
  </w:style>
  <w:style w:type="character" w:customStyle="1" w:styleId="WW8Num45z7">
    <w:name w:val="WW8Num45z7"/>
    <w:rsid w:val="008841A5"/>
  </w:style>
  <w:style w:type="character" w:customStyle="1" w:styleId="WW8Num45z8">
    <w:name w:val="WW8Num45z8"/>
    <w:rsid w:val="008841A5"/>
  </w:style>
  <w:style w:type="character" w:customStyle="1" w:styleId="WW8Num46z0">
    <w:name w:val="WW8Num46z0"/>
    <w:rsid w:val="008841A5"/>
    <w:rPr>
      <w:rFonts w:hint="default"/>
    </w:rPr>
  </w:style>
  <w:style w:type="character" w:customStyle="1" w:styleId="WW8Num46z1">
    <w:name w:val="WW8Num46z1"/>
    <w:rsid w:val="008841A5"/>
  </w:style>
  <w:style w:type="character" w:customStyle="1" w:styleId="WW8Num46z2">
    <w:name w:val="WW8Num46z2"/>
    <w:rsid w:val="008841A5"/>
  </w:style>
  <w:style w:type="character" w:customStyle="1" w:styleId="WW8Num46z3">
    <w:name w:val="WW8Num46z3"/>
    <w:rsid w:val="008841A5"/>
  </w:style>
  <w:style w:type="character" w:customStyle="1" w:styleId="WW8Num46z4">
    <w:name w:val="WW8Num46z4"/>
    <w:rsid w:val="008841A5"/>
  </w:style>
  <w:style w:type="character" w:customStyle="1" w:styleId="WW8Num46z5">
    <w:name w:val="WW8Num46z5"/>
    <w:rsid w:val="008841A5"/>
  </w:style>
  <w:style w:type="character" w:customStyle="1" w:styleId="WW8Num46z6">
    <w:name w:val="WW8Num46z6"/>
    <w:rsid w:val="008841A5"/>
  </w:style>
  <w:style w:type="character" w:customStyle="1" w:styleId="WW8Num46z7">
    <w:name w:val="WW8Num46z7"/>
    <w:rsid w:val="008841A5"/>
  </w:style>
  <w:style w:type="character" w:customStyle="1" w:styleId="WW8Num46z8">
    <w:name w:val="WW8Num46z8"/>
    <w:rsid w:val="008841A5"/>
  </w:style>
  <w:style w:type="character" w:customStyle="1" w:styleId="WW8Num47z0">
    <w:name w:val="WW8Num47z0"/>
    <w:rsid w:val="008841A5"/>
    <w:rPr>
      <w:rFonts w:hint="default"/>
    </w:rPr>
  </w:style>
  <w:style w:type="character" w:customStyle="1" w:styleId="WW8Num47z1">
    <w:name w:val="WW8Num47z1"/>
    <w:rsid w:val="008841A5"/>
  </w:style>
  <w:style w:type="character" w:customStyle="1" w:styleId="WW8Num47z2">
    <w:name w:val="WW8Num47z2"/>
    <w:rsid w:val="008841A5"/>
  </w:style>
  <w:style w:type="character" w:customStyle="1" w:styleId="WW8Num47z3">
    <w:name w:val="WW8Num47z3"/>
    <w:rsid w:val="008841A5"/>
  </w:style>
  <w:style w:type="character" w:customStyle="1" w:styleId="WW8Num47z4">
    <w:name w:val="WW8Num47z4"/>
    <w:rsid w:val="008841A5"/>
  </w:style>
  <w:style w:type="character" w:customStyle="1" w:styleId="WW8Num47z5">
    <w:name w:val="WW8Num47z5"/>
    <w:rsid w:val="008841A5"/>
  </w:style>
  <w:style w:type="character" w:customStyle="1" w:styleId="WW8Num47z6">
    <w:name w:val="WW8Num47z6"/>
    <w:rsid w:val="008841A5"/>
  </w:style>
  <w:style w:type="character" w:customStyle="1" w:styleId="WW8Num47z7">
    <w:name w:val="WW8Num47z7"/>
    <w:rsid w:val="008841A5"/>
  </w:style>
  <w:style w:type="character" w:customStyle="1" w:styleId="WW8Num47z8">
    <w:name w:val="WW8Num47z8"/>
    <w:rsid w:val="008841A5"/>
  </w:style>
  <w:style w:type="character" w:customStyle="1" w:styleId="WW8Num48z0">
    <w:name w:val="WW8Num48z0"/>
    <w:rsid w:val="008841A5"/>
    <w:rPr>
      <w:rFonts w:hint="default"/>
    </w:rPr>
  </w:style>
  <w:style w:type="character" w:customStyle="1" w:styleId="WW8Num48z1">
    <w:name w:val="WW8Num48z1"/>
    <w:rsid w:val="008841A5"/>
    <w:rPr>
      <w:rFonts w:ascii="Times New Roman" w:hAnsi="Times New Roman" w:cs="Times New Roman" w:hint="default"/>
      <w:b/>
      <w:i w:val="0"/>
      <w:sz w:val="32"/>
      <w:szCs w:val="32"/>
    </w:rPr>
  </w:style>
  <w:style w:type="character" w:customStyle="1" w:styleId="WW8Num48z2">
    <w:name w:val="WW8Num48z2"/>
    <w:rsid w:val="008841A5"/>
    <w:rPr>
      <w:rFonts w:ascii="Times New Roman" w:eastAsia="Times New Roman" w:hAnsi="Times New Roman" w:cs="Times New Roman" w:hint="default"/>
      <w:b/>
      <w:bCs w:val="0"/>
      <w:i w:val="0"/>
      <w:iCs w:val="0"/>
      <w:caps w:val="0"/>
      <w:smallCaps w:val="0"/>
      <w:strike w:val="0"/>
      <w:dstrike w:val="0"/>
      <w:vanish w:val="0"/>
      <w:color w:val="000000"/>
      <w:spacing w:val="0"/>
      <w:kern w:val="1"/>
      <w:position w:val="0"/>
      <w:sz w:val="28"/>
      <w:szCs w:val="28"/>
      <w:u w:val="none"/>
      <w:vertAlign w:val="baseline"/>
      <w:em w:val="none"/>
      <w:lang/>
    </w:rPr>
  </w:style>
  <w:style w:type="character" w:customStyle="1" w:styleId="WW8Num48z3">
    <w:name w:val="WW8Num48z3"/>
    <w:rsid w:val="008841A5"/>
    <w:rPr>
      <w:rFonts w:hint="default"/>
      <w:b/>
      <w:i/>
    </w:rPr>
  </w:style>
  <w:style w:type="character" w:customStyle="1" w:styleId="WW8Num49z0">
    <w:name w:val="WW8Num49z0"/>
    <w:rsid w:val="008841A5"/>
    <w:rPr>
      <w:rFonts w:hint="default"/>
    </w:rPr>
  </w:style>
  <w:style w:type="character" w:customStyle="1" w:styleId="WW8Num49z1">
    <w:name w:val="WW8Num49z1"/>
    <w:rsid w:val="008841A5"/>
  </w:style>
  <w:style w:type="character" w:customStyle="1" w:styleId="WW8Num49z2">
    <w:name w:val="WW8Num49z2"/>
    <w:rsid w:val="008841A5"/>
  </w:style>
  <w:style w:type="character" w:customStyle="1" w:styleId="WW8Num49z3">
    <w:name w:val="WW8Num49z3"/>
    <w:rsid w:val="008841A5"/>
  </w:style>
  <w:style w:type="character" w:customStyle="1" w:styleId="WW8Num49z4">
    <w:name w:val="WW8Num49z4"/>
    <w:rsid w:val="008841A5"/>
  </w:style>
  <w:style w:type="character" w:customStyle="1" w:styleId="WW8Num49z5">
    <w:name w:val="WW8Num49z5"/>
    <w:rsid w:val="008841A5"/>
  </w:style>
  <w:style w:type="character" w:customStyle="1" w:styleId="WW8Num49z6">
    <w:name w:val="WW8Num49z6"/>
    <w:rsid w:val="008841A5"/>
  </w:style>
  <w:style w:type="character" w:customStyle="1" w:styleId="WW8Num49z7">
    <w:name w:val="WW8Num49z7"/>
    <w:rsid w:val="008841A5"/>
  </w:style>
  <w:style w:type="character" w:customStyle="1" w:styleId="WW8Num49z8">
    <w:name w:val="WW8Num49z8"/>
    <w:rsid w:val="008841A5"/>
  </w:style>
  <w:style w:type="character" w:customStyle="1" w:styleId="WW8Num50z0">
    <w:name w:val="WW8Num50z0"/>
    <w:rsid w:val="008841A5"/>
    <w:rPr>
      <w:rFonts w:hint="default"/>
    </w:rPr>
  </w:style>
  <w:style w:type="character" w:customStyle="1" w:styleId="WW8Num50z1">
    <w:name w:val="WW8Num50z1"/>
    <w:rsid w:val="008841A5"/>
  </w:style>
  <w:style w:type="character" w:customStyle="1" w:styleId="WW8Num50z2">
    <w:name w:val="WW8Num50z2"/>
    <w:rsid w:val="008841A5"/>
  </w:style>
  <w:style w:type="character" w:customStyle="1" w:styleId="WW8Num50z3">
    <w:name w:val="WW8Num50z3"/>
    <w:rsid w:val="008841A5"/>
  </w:style>
  <w:style w:type="character" w:customStyle="1" w:styleId="WW8Num50z4">
    <w:name w:val="WW8Num50z4"/>
    <w:rsid w:val="008841A5"/>
  </w:style>
  <w:style w:type="character" w:customStyle="1" w:styleId="WW8Num50z5">
    <w:name w:val="WW8Num50z5"/>
    <w:rsid w:val="008841A5"/>
  </w:style>
  <w:style w:type="character" w:customStyle="1" w:styleId="WW8Num50z6">
    <w:name w:val="WW8Num50z6"/>
    <w:rsid w:val="008841A5"/>
  </w:style>
  <w:style w:type="character" w:customStyle="1" w:styleId="WW8Num50z7">
    <w:name w:val="WW8Num50z7"/>
    <w:rsid w:val="008841A5"/>
  </w:style>
  <w:style w:type="character" w:customStyle="1" w:styleId="WW8Num50z8">
    <w:name w:val="WW8Num50z8"/>
    <w:rsid w:val="008841A5"/>
  </w:style>
  <w:style w:type="character" w:customStyle="1" w:styleId="12">
    <w:name w:val="Основной шрифт абзаца1"/>
    <w:rsid w:val="008841A5"/>
  </w:style>
  <w:style w:type="character" w:customStyle="1" w:styleId="30">
    <w:name w:val="Знак Знак3"/>
    <w:rsid w:val="008841A5"/>
    <w:rPr>
      <w:rFonts w:ascii="Arial" w:hAnsi="Arial" w:cs="Arial"/>
      <w:b/>
      <w:bCs/>
      <w:sz w:val="22"/>
      <w:szCs w:val="26"/>
      <w:lang w:val="ru-RU" w:eastAsia="ar-SA" w:bidi="ar-SA"/>
    </w:rPr>
  </w:style>
  <w:style w:type="character" w:customStyle="1" w:styleId="22">
    <w:name w:val="Знак Знак2"/>
    <w:rsid w:val="008841A5"/>
    <w:rPr>
      <w:rFonts w:ascii="Arial" w:hAnsi="Arial" w:cs="Arial"/>
      <w:lang w:val="ru-RU" w:eastAsia="ar-SA" w:bidi="ar-SA"/>
    </w:rPr>
  </w:style>
  <w:style w:type="character" w:styleId="a6">
    <w:name w:val="Hyperlink"/>
    <w:rsid w:val="008841A5"/>
    <w:rPr>
      <w:color w:val="0000FF"/>
      <w:u w:val="single"/>
    </w:rPr>
  </w:style>
  <w:style w:type="character" w:customStyle="1" w:styleId="13">
    <w:name w:val="Знак примечания1"/>
    <w:rsid w:val="008841A5"/>
    <w:rPr>
      <w:sz w:val="16"/>
      <w:szCs w:val="16"/>
    </w:rPr>
  </w:style>
  <w:style w:type="character" w:customStyle="1" w:styleId="a7">
    <w:name w:val="Символ сноски"/>
    <w:rsid w:val="008841A5"/>
    <w:rPr>
      <w:vertAlign w:val="superscript"/>
    </w:rPr>
  </w:style>
  <w:style w:type="character" w:customStyle="1" w:styleId="a8">
    <w:name w:val="Знак Знак"/>
    <w:rsid w:val="008841A5"/>
    <w:rPr>
      <w:rFonts w:ascii="Arial" w:hAnsi="Arial" w:cs="Arial"/>
      <w:lang w:val="ru-RU" w:eastAsia="ar-SA" w:bidi="ar-SA"/>
    </w:rPr>
  </w:style>
  <w:style w:type="character" w:styleId="a9">
    <w:name w:val="Emphasis"/>
    <w:qFormat/>
    <w:rsid w:val="008841A5"/>
    <w:rPr>
      <w:i/>
      <w:iCs/>
    </w:rPr>
  </w:style>
  <w:style w:type="character" w:customStyle="1" w:styleId="14">
    <w:name w:val="Название объекта Знак Знак1"/>
    <w:rsid w:val="008841A5"/>
    <w:rPr>
      <w:rFonts w:ascii="Arial" w:hAnsi="Arial" w:cs="Arial"/>
      <w:b/>
      <w:bCs/>
      <w:lang w:val="en-GB" w:eastAsia="ar-SA" w:bidi="ar-SA"/>
    </w:rPr>
  </w:style>
  <w:style w:type="character" w:customStyle="1" w:styleId="aa">
    <w:name w:val="Абзац Знак Знак Знак Знак"/>
    <w:rsid w:val="008841A5"/>
    <w:rPr>
      <w:rFonts w:ascii="Arial" w:eastAsia="MS Mincho" w:hAnsi="Arial" w:cs="Arial"/>
      <w:sz w:val="24"/>
      <w:szCs w:val="24"/>
      <w:lang w:val="ru-RU" w:eastAsia="ar-SA" w:bidi="ar-SA"/>
    </w:rPr>
  </w:style>
  <w:style w:type="character" w:customStyle="1" w:styleId="A8BIC">
    <w:name w:val="A_8_B_I_C Знак Знак Знак"/>
    <w:rsid w:val="008841A5"/>
    <w:rPr>
      <w:rFonts w:ascii="Arial" w:eastAsia="MS Mincho" w:hAnsi="Arial" w:cs="Arial"/>
      <w:b/>
      <w:i/>
      <w:sz w:val="16"/>
      <w:szCs w:val="16"/>
      <w:lang w:val="ru-RU" w:eastAsia="ar-SA" w:bidi="ar-SA"/>
    </w:rPr>
  </w:style>
  <w:style w:type="character" w:customStyle="1" w:styleId="Bullet0">
    <w:name w:val="Bullet Знак Знак Знак Знак Знак"/>
    <w:rsid w:val="008841A5"/>
    <w:rPr>
      <w:rFonts w:ascii="Book Antiqua" w:eastAsia="MS Mincho" w:hAnsi="Book Antiqua" w:cs="Book Antiqua"/>
      <w:sz w:val="24"/>
      <w:lang w:val="en-US" w:eastAsia="ar-SA" w:bidi="ar-SA"/>
    </w:rPr>
  </w:style>
  <w:style w:type="character" w:styleId="ab">
    <w:name w:val="page number"/>
    <w:basedOn w:val="12"/>
    <w:rsid w:val="008841A5"/>
  </w:style>
  <w:style w:type="character" w:styleId="ac">
    <w:name w:val="FollowedHyperlink"/>
    <w:rsid w:val="008841A5"/>
    <w:rPr>
      <w:color w:val="800080"/>
      <w:u w:val="single"/>
    </w:rPr>
  </w:style>
  <w:style w:type="character" w:customStyle="1" w:styleId="ad">
    <w:name w:val="Специфика УСИ"/>
    <w:rsid w:val="008841A5"/>
    <w:rPr>
      <w:b/>
      <w:bCs/>
      <w:color w:val="0000FF"/>
    </w:rPr>
  </w:style>
  <w:style w:type="character" w:customStyle="1" w:styleId="A8BIC0">
    <w:name w:val="A_8_B_I_C Знак Знак Знак Знак"/>
    <w:rsid w:val="008841A5"/>
    <w:rPr>
      <w:rFonts w:ascii="Arial" w:eastAsia="MS Mincho" w:hAnsi="Arial" w:cs="Arial"/>
      <w:b/>
      <w:i/>
      <w:sz w:val="16"/>
      <w:szCs w:val="16"/>
      <w:lang w:val="ru-RU" w:eastAsia="ar-SA" w:bidi="ar-SA"/>
    </w:rPr>
  </w:style>
  <w:style w:type="character" w:styleId="ae">
    <w:name w:val="Strong"/>
    <w:qFormat/>
    <w:rsid w:val="008841A5"/>
    <w:rPr>
      <w:b/>
      <w:bCs/>
    </w:rPr>
  </w:style>
  <w:style w:type="character" w:customStyle="1" w:styleId="bodytitle">
    <w:name w:val="bodytitle"/>
    <w:basedOn w:val="12"/>
    <w:rsid w:val="008841A5"/>
  </w:style>
  <w:style w:type="character" w:customStyle="1" w:styleId="bodytext">
    <w:name w:val="bodytext"/>
    <w:basedOn w:val="12"/>
    <w:rsid w:val="008841A5"/>
  </w:style>
  <w:style w:type="character" w:customStyle="1" w:styleId="af">
    <w:name w:val="НОП"/>
    <w:rsid w:val="008841A5"/>
    <w:rPr>
      <w:b/>
      <w:bCs/>
      <w:color w:val="0000FF"/>
    </w:rPr>
  </w:style>
  <w:style w:type="character" w:customStyle="1" w:styleId="af0">
    <w:name w:val="Текст из ГОСТ"/>
    <w:rsid w:val="008841A5"/>
    <w:rPr>
      <w:color w:val="4D4D4D"/>
    </w:rPr>
  </w:style>
  <w:style w:type="character" w:customStyle="1" w:styleId="af1">
    <w:name w:val="Идеи по содержанию"/>
    <w:rsid w:val="008841A5"/>
    <w:rPr>
      <w:i/>
      <w:color w:val="FF0000"/>
    </w:rPr>
  </w:style>
  <w:style w:type="character" w:customStyle="1" w:styleId="af2">
    <w:name w:val="Принятые решения"/>
    <w:rsid w:val="008841A5"/>
    <w:rPr>
      <w:b/>
      <w:bCs/>
      <w:color w:val="FF0000"/>
    </w:rPr>
  </w:style>
  <w:style w:type="character" w:customStyle="1" w:styleId="bold">
    <w:name w:val="bold"/>
    <w:basedOn w:val="12"/>
    <w:rsid w:val="008841A5"/>
  </w:style>
  <w:style w:type="character" w:customStyle="1" w:styleId="content">
    <w:name w:val="content"/>
    <w:basedOn w:val="12"/>
    <w:rsid w:val="008841A5"/>
  </w:style>
  <w:style w:type="character" w:customStyle="1" w:styleId="15">
    <w:name w:val="Выделение 1"/>
    <w:rsid w:val="008841A5"/>
    <w:rPr>
      <w:b/>
    </w:rPr>
  </w:style>
  <w:style w:type="character" w:customStyle="1" w:styleId="16">
    <w:name w:val="Знак Знак1"/>
    <w:rsid w:val="008841A5"/>
    <w:rPr>
      <w:rFonts w:ascii="Arial" w:hAnsi="Arial" w:cs="Arial"/>
      <w:lang w:val="en-GB"/>
    </w:rPr>
  </w:style>
  <w:style w:type="character" w:customStyle="1" w:styleId="BalloonTextChar">
    <w:name w:val="Balloon Text Char"/>
    <w:rsid w:val="008841A5"/>
    <w:rPr>
      <w:rFonts w:ascii="Tahoma" w:hAnsi="Tahoma" w:cs="Tahoma"/>
      <w:sz w:val="16"/>
      <w:szCs w:val="16"/>
      <w:lang w:val="en-GB"/>
    </w:rPr>
  </w:style>
  <w:style w:type="character" w:customStyle="1" w:styleId="CommentTextChar">
    <w:name w:val="Comment Text Char"/>
    <w:rsid w:val="008841A5"/>
    <w:rPr>
      <w:rFonts w:ascii="Arial" w:hAnsi="Arial" w:cs="Arial"/>
      <w:lang w:val="en-GB"/>
    </w:rPr>
  </w:style>
  <w:style w:type="character" w:customStyle="1" w:styleId="CommentSubjectChar">
    <w:name w:val="Comment Subject Char"/>
    <w:basedOn w:val="CommentTextChar"/>
    <w:rsid w:val="008841A5"/>
    <w:rPr>
      <w:rFonts w:ascii="Arial" w:hAnsi="Arial" w:cs="Arial"/>
      <w:lang w:val="en-GB"/>
    </w:rPr>
  </w:style>
  <w:style w:type="paragraph" w:customStyle="1" w:styleId="17">
    <w:name w:val="Заголовок1"/>
    <w:basedOn w:val="a2"/>
    <w:next w:val="af3"/>
    <w:rsid w:val="008841A5"/>
    <w:pPr>
      <w:keepNext/>
      <w:spacing w:before="240" w:after="120"/>
    </w:pPr>
    <w:rPr>
      <w:rFonts w:eastAsia="Microsoft YaHei" w:cs="Mangal"/>
      <w:sz w:val="28"/>
      <w:szCs w:val="28"/>
    </w:rPr>
  </w:style>
  <w:style w:type="paragraph" w:styleId="af3">
    <w:name w:val="Body Text"/>
    <w:basedOn w:val="a2"/>
    <w:rsid w:val="008841A5"/>
    <w:pPr>
      <w:spacing w:after="120"/>
      <w:ind w:firstLine="567"/>
      <w:jc w:val="both"/>
    </w:pPr>
    <w:rPr>
      <w:lang w:val="ru-RU"/>
    </w:rPr>
  </w:style>
  <w:style w:type="paragraph" w:styleId="af4">
    <w:name w:val="List"/>
    <w:basedOn w:val="a2"/>
    <w:rsid w:val="008841A5"/>
    <w:pPr>
      <w:ind w:left="283" w:hanging="283"/>
    </w:pPr>
  </w:style>
  <w:style w:type="paragraph" w:customStyle="1" w:styleId="18">
    <w:name w:val="Название1"/>
    <w:basedOn w:val="a2"/>
    <w:rsid w:val="008841A5"/>
    <w:pPr>
      <w:suppressLineNumbers/>
      <w:spacing w:before="120" w:after="120"/>
    </w:pPr>
    <w:rPr>
      <w:rFonts w:cs="Mangal"/>
      <w:i/>
      <w:iCs/>
      <w:sz w:val="24"/>
      <w:szCs w:val="24"/>
    </w:rPr>
  </w:style>
  <w:style w:type="paragraph" w:customStyle="1" w:styleId="19">
    <w:name w:val="Указатель1"/>
    <w:basedOn w:val="a2"/>
    <w:rsid w:val="008841A5"/>
    <w:pPr>
      <w:suppressLineNumbers/>
    </w:pPr>
    <w:rPr>
      <w:rFonts w:cs="Mangal"/>
    </w:rPr>
  </w:style>
  <w:style w:type="paragraph" w:customStyle="1" w:styleId="af5">
    <w:name w:val="Знак"/>
    <w:basedOn w:val="a2"/>
    <w:rsid w:val="008841A5"/>
    <w:pPr>
      <w:spacing w:after="160" w:line="240" w:lineRule="exact"/>
      <w:jc w:val="both"/>
    </w:pPr>
    <w:rPr>
      <w:rFonts w:ascii="Times New Roman" w:hAnsi="Times New Roman" w:cs="Times New Roman"/>
      <w:sz w:val="24"/>
      <w:szCs w:val="24"/>
      <w:lang w:val="en-US"/>
    </w:rPr>
  </w:style>
  <w:style w:type="paragraph" w:customStyle="1" w:styleId="af6">
    <w:name w:val="Наименование документа"/>
    <w:basedOn w:val="af3"/>
    <w:rsid w:val="008841A5"/>
    <w:rPr>
      <w:b/>
      <w:bCs/>
      <w:kern w:val="1"/>
      <w:sz w:val="32"/>
      <w:szCs w:val="32"/>
    </w:rPr>
  </w:style>
  <w:style w:type="paragraph" w:styleId="af7">
    <w:name w:val="header"/>
    <w:basedOn w:val="a2"/>
    <w:rsid w:val="008841A5"/>
    <w:pPr>
      <w:tabs>
        <w:tab w:val="center" w:pos="4677"/>
        <w:tab w:val="right" w:pos="9355"/>
      </w:tabs>
    </w:pPr>
  </w:style>
  <w:style w:type="paragraph" w:customStyle="1" w:styleId="af8">
    <w:name w:val="Наименование заказчика"/>
    <w:basedOn w:val="a2"/>
    <w:rsid w:val="008841A5"/>
    <w:pPr>
      <w:jc w:val="center"/>
    </w:pPr>
    <w:rPr>
      <w:bCs/>
      <w:sz w:val="28"/>
    </w:rPr>
  </w:style>
  <w:style w:type="paragraph" w:styleId="af9">
    <w:name w:val="footer"/>
    <w:basedOn w:val="a2"/>
    <w:rsid w:val="008841A5"/>
    <w:pPr>
      <w:tabs>
        <w:tab w:val="center" w:pos="4677"/>
        <w:tab w:val="right" w:pos="9355"/>
      </w:tabs>
    </w:pPr>
  </w:style>
  <w:style w:type="paragraph" w:styleId="1a">
    <w:name w:val="toc 1"/>
    <w:basedOn w:val="a2"/>
    <w:next w:val="a2"/>
    <w:rsid w:val="008841A5"/>
    <w:pPr>
      <w:spacing w:before="120" w:after="120"/>
    </w:pPr>
    <w:rPr>
      <w:rFonts w:ascii="Times New Roman" w:hAnsi="Times New Roman" w:cs="Times New Roman"/>
      <w:b/>
      <w:sz w:val="28"/>
    </w:rPr>
  </w:style>
  <w:style w:type="paragraph" w:customStyle="1" w:styleId="1b">
    <w:name w:val="Текст выноски1"/>
    <w:basedOn w:val="a2"/>
    <w:rsid w:val="008841A5"/>
    <w:rPr>
      <w:rFonts w:ascii="Tahoma" w:hAnsi="Tahoma" w:cs="Tahoma"/>
      <w:sz w:val="16"/>
      <w:szCs w:val="16"/>
    </w:rPr>
  </w:style>
  <w:style w:type="paragraph" w:customStyle="1" w:styleId="1c">
    <w:name w:val="Текст выноски1"/>
    <w:basedOn w:val="a2"/>
    <w:rsid w:val="008841A5"/>
    <w:rPr>
      <w:rFonts w:ascii="Tahoma" w:hAnsi="Tahoma" w:cs="Tahoma"/>
      <w:sz w:val="16"/>
      <w:szCs w:val="16"/>
    </w:rPr>
  </w:style>
  <w:style w:type="paragraph" w:styleId="23">
    <w:name w:val="toc 2"/>
    <w:basedOn w:val="a2"/>
    <w:next w:val="a2"/>
    <w:rsid w:val="008841A5"/>
    <w:pPr>
      <w:spacing w:before="120" w:after="120"/>
      <w:ind w:left="198"/>
    </w:pPr>
    <w:rPr>
      <w:rFonts w:ascii="Times New Roman" w:hAnsi="Times New Roman" w:cs="Times New Roman"/>
      <w:sz w:val="24"/>
    </w:rPr>
  </w:style>
  <w:style w:type="paragraph" w:styleId="32">
    <w:name w:val="toc 3"/>
    <w:basedOn w:val="a2"/>
    <w:next w:val="a2"/>
    <w:rsid w:val="008841A5"/>
    <w:pPr>
      <w:spacing w:before="120" w:after="120"/>
      <w:ind w:left="403"/>
    </w:pPr>
  </w:style>
  <w:style w:type="paragraph" w:customStyle="1" w:styleId="Default">
    <w:name w:val="Default"/>
    <w:rsid w:val="008841A5"/>
    <w:pPr>
      <w:suppressAutoHyphens/>
      <w:autoSpaceDE w:val="0"/>
    </w:pPr>
    <w:rPr>
      <w:rFonts w:ascii="Arial" w:hAnsi="Arial" w:cs="Arial"/>
      <w:color w:val="000000"/>
      <w:sz w:val="24"/>
      <w:szCs w:val="24"/>
      <w:lang w:eastAsia="ar-SA"/>
    </w:rPr>
  </w:style>
  <w:style w:type="paragraph" w:customStyle="1" w:styleId="41">
    <w:name w:val="Маркированный список 41"/>
    <w:basedOn w:val="a2"/>
    <w:rsid w:val="008841A5"/>
    <w:pPr>
      <w:numPr>
        <w:numId w:val="6"/>
      </w:numPr>
    </w:pPr>
  </w:style>
  <w:style w:type="paragraph" w:customStyle="1" w:styleId="510">
    <w:name w:val="Маркированный список 51"/>
    <w:basedOn w:val="a2"/>
    <w:rsid w:val="008841A5"/>
    <w:pPr>
      <w:numPr>
        <w:numId w:val="5"/>
      </w:numPr>
      <w:spacing w:before="120" w:after="120"/>
      <w:jc w:val="both"/>
    </w:pPr>
    <w:rPr>
      <w:lang w:val="ru-RU"/>
    </w:rPr>
  </w:style>
  <w:style w:type="paragraph" w:customStyle="1" w:styleId="11">
    <w:name w:val="Нумерованный список1"/>
    <w:basedOn w:val="a2"/>
    <w:rsid w:val="008841A5"/>
    <w:pPr>
      <w:numPr>
        <w:numId w:val="30"/>
      </w:numPr>
    </w:pPr>
    <w:rPr>
      <w:lang w:val="ru-RU"/>
    </w:rPr>
  </w:style>
  <w:style w:type="paragraph" w:customStyle="1" w:styleId="21">
    <w:name w:val="Нумерованный список 21"/>
    <w:basedOn w:val="a2"/>
    <w:rsid w:val="008841A5"/>
    <w:pPr>
      <w:numPr>
        <w:numId w:val="4"/>
      </w:numPr>
    </w:pPr>
  </w:style>
  <w:style w:type="paragraph" w:customStyle="1" w:styleId="31">
    <w:name w:val="Нумерованный список 31"/>
    <w:basedOn w:val="a2"/>
    <w:rsid w:val="008841A5"/>
    <w:pPr>
      <w:numPr>
        <w:numId w:val="3"/>
      </w:numPr>
    </w:pPr>
  </w:style>
  <w:style w:type="paragraph" w:customStyle="1" w:styleId="51">
    <w:name w:val="Нумерованный список 51"/>
    <w:basedOn w:val="a2"/>
    <w:rsid w:val="008841A5"/>
    <w:pPr>
      <w:numPr>
        <w:numId w:val="2"/>
      </w:numPr>
    </w:pPr>
  </w:style>
  <w:style w:type="paragraph" w:customStyle="1" w:styleId="1d">
    <w:name w:val="Название объекта1"/>
    <w:basedOn w:val="a2"/>
    <w:next w:val="a2"/>
    <w:rsid w:val="008841A5"/>
    <w:rPr>
      <w:b/>
      <w:bCs/>
    </w:rPr>
  </w:style>
  <w:style w:type="paragraph" w:customStyle="1" w:styleId="1e">
    <w:name w:val="Текст примечания1"/>
    <w:basedOn w:val="a2"/>
    <w:rsid w:val="008841A5"/>
  </w:style>
  <w:style w:type="paragraph" w:customStyle="1" w:styleId="1f">
    <w:name w:val="Тема примечания1"/>
    <w:basedOn w:val="1e"/>
    <w:next w:val="1e"/>
    <w:rsid w:val="008841A5"/>
    <w:rPr>
      <w:b/>
      <w:bCs/>
    </w:rPr>
  </w:style>
  <w:style w:type="paragraph" w:customStyle="1" w:styleId="310">
    <w:name w:val="Маркированный список 31"/>
    <w:basedOn w:val="a2"/>
    <w:rsid w:val="008841A5"/>
    <w:pPr>
      <w:numPr>
        <w:numId w:val="40"/>
      </w:numPr>
    </w:pPr>
  </w:style>
  <w:style w:type="paragraph" w:customStyle="1" w:styleId="10">
    <w:name w:val="Маркированный список1"/>
    <w:basedOn w:val="a2"/>
    <w:rsid w:val="008841A5"/>
    <w:pPr>
      <w:numPr>
        <w:numId w:val="8"/>
      </w:numPr>
    </w:pPr>
  </w:style>
  <w:style w:type="paragraph" w:customStyle="1" w:styleId="a0">
    <w:name w:val="Пункт"/>
    <w:basedOn w:val="a2"/>
    <w:rsid w:val="008841A5"/>
    <w:pPr>
      <w:numPr>
        <w:numId w:val="35"/>
      </w:numPr>
      <w:spacing w:before="120" w:after="120"/>
      <w:jc w:val="both"/>
    </w:pPr>
    <w:rPr>
      <w:lang w:val="ru-RU"/>
    </w:rPr>
  </w:style>
  <w:style w:type="paragraph" w:customStyle="1" w:styleId="210">
    <w:name w:val="Маркированный список 21"/>
    <w:basedOn w:val="a2"/>
    <w:rsid w:val="008841A5"/>
    <w:pPr>
      <w:numPr>
        <w:numId w:val="7"/>
      </w:numPr>
    </w:pPr>
  </w:style>
  <w:style w:type="paragraph" w:styleId="afa">
    <w:name w:val="footnote text"/>
    <w:basedOn w:val="a2"/>
    <w:rsid w:val="008841A5"/>
  </w:style>
  <w:style w:type="paragraph" w:customStyle="1" w:styleId="Date1">
    <w:name w:val="Date1"/>
    <w:basedOn w:val="a2"/>
    <w:rsid w:val="008841A5"/>
    <w:pPr>
      <w:tabs>
        <w:tab w:val="left" w:pos="3345"/>
      </w:tabs>
      <w:spacing w:before="480" w:after="160"/>
      <w:ind w:left="1077"/>
      <w:jc w:val="center"/>
    </w:pPr>
    <w:rPr>
      <w:b/>
      <w:lang w:val="ru-RU"/>
    </w:rPr>
  </w:style>
  <w:style w:type="paragraph" w:customStyle="1" w:styleId="0">
    <w:name w:val="Стиль По правому краю Слева:  0 см Междустр.интервал:  одинарный"/>
    <w:basedOn w:val="a2"/>
    <w:rsid w:val="008841A5"/>
    <w:pPr>
      <w:spacing w:before="120" w:after="120"/>
      <w:ind w:left="1418"/>
    </w:pPr>
    <w:rPr>
      <w:spacing w:val="-5"/>
      <w:lang w:val="ru-RU"/>
    </w:rPr>
  </w:style>
  <w:style w:type="paragraph" w:customStyle="1" w:styleId="1f0">
    <w:name w:val="Перечень рисунков1"/>
    <w:basedOn w:val="a2"/>
    <w:next w:val="a2"/>
    <w:rsid w:val="008841A5"/>
    <w:pPr>
      <w:ind w:left="400" w:hanging="400"/>
    </w:pPr>
  </w:style>
  <w:style w:type="paragraph" w:customStyle="1" w:styleId="1f1">
    <w:name w:val="Обычный отступ1"/>
    <w:basedOn w:val="a2"/>
    <w:rsid w:val="008841A5"/>
    <w:pPr>
      <w:ind w:left="708"/>
    </w:pPr>
  </w:style>
  <w:style w:type="paragraph" w:customStyle="1" w:styleId="afb">
    <w:name w:val="Знак"/>
    <w:basedOn w:val="a2"/>
    <w:rsid w:val="008841A5"/>
    <w:pPr>
      <w:spacing w:after="160" w:line="240" w:lineRule="exact"/>
      <w:jc w:val="both"/>
    </w:pPr>
    <w:rPr>
      <w:rFonts w:ascii="Times New Roman" w:hAnsi="Times New Roman" w:cs="Times New Roman"/>
      <w:sz w:val="24"/>
      <w:szCs w:val="24"/>
      <w:lang w:val="en-US"/>
    </w:rPr>
  </w:style>
  <w:style w:type="paragraph" w:styleId="afc">
    <w:name w:val="Body Text Indent"/>
    <w:basedOn w:val="a2"/>
    <w:rsid w:val="008841A5"/>
    <w:pPr>
      <w:spacing w:after="120"/>
      <w:ind w:left="283"/>
    </w:pPr>
  </w:style>
  <w:style w:type="paragraph" w:customStyle="1" w:styleId="FR1">
    <w:name w:val="FR1"/>
    <w:rsid w:val="008841A5"/>
    <w:pPr>
      <w:widowControl w:val="0"/>
      <w:suppressAutoHyphens/>
      <w:autoSpaceDE w:val="0"/>
      <w:spacing w:before="180"/>
      <w:ind w:left="480"/>
    </w:pPr>
    <w:rPr>
      <w:b/>
      <w:bCs/>
      <w:sz w:val="28"/>
      <w:szCs w:val="28"/>
      <w:lang w:eastAsia="ar-SA"/>
    </w:rPr>
  </w:style>
  <w:style w:type="paragraph" w:customStyle="1" w:styleId="FR3">
    <w:name w:val="FR3"/>
    <w:rsid w:val="008841A5"/>
    <w:pPr>
      <w:widowControl w:val="0"/>
      <w:suppressAutoHyphens/>
      <w:autoSpaceDE w:val="0"/>
      <w:spacing w:before="420"/>
      <w:ind w:left="7280"/>
    </w:pPr>
    <w:rPr>
      <w:sz w:val="28"/>
      <w:szCs w:val="28"/>
      <w:lang w:eastAsia="ar-SA"/>
    </w:rPr>
  </w:style>
  <w:style w:type="paragraph" w:customStyle="1" w:styleId="Normal1">
    <w:name w:val="Normal1"/>
    <w:rsid w:val="008841A5"/>
    <w:pPr>
      <w:widowControl w:val="0"/>
      <w:suppressAutoHyphens/>
      <w:snapToGrid w:val="0"/>
      <w:ind w:firstLine="500"/>
      <w:jc w:val="both"/>
    </w:pPr>
    <w:rPr>
      <w:lang w:eastAsia="ar-SA"/>
    </w:rPr>
  </w:style>
  <w:style w:type="paragraph" w:customStyle="1" w:styleId="MainText">
    <w:name w:val="MainText"/>
    <w:rsid w:val="008841A5"/>
    <w:pPr>
      <w:suppressAutoHyphens/>
      <w:overflowPunct w:val="0"/>
      <w:autoSpaceDE w:val="0"/>
      <w:ind w:firstLine="567"/>
      <w:jc w:val="both"/>
      <w:textAlignment w:val="baseline"/>
    </w:pPr>
    <w:rPr>
      <w:rFonts w:ascii="PragmaticaC" w:hAnsi="PragmaticaC" w:cs="PragmaticaC"/>
      <w:color w:val="000000"/>
      <w:sz w:val="19"/>
      <w:szCs w:val="19"/>
      <w:lang w:val="en-US" w:eastAsia="ar-SA"/>
    </w:rPr>
  </w:style>
  <w:style w:type="paragraph" w:customStyle="1" w:styleId="MainText-BulletsMain">
    <w:name w:val="MainText - BulletsMain"/>
    <w:basedOn w:val="MainText"/>
    <w:next w:val="MainText"/>
    <w:rsid w:val="008841A5"/>
    <w:pPr>
      <w:tabs>
        <w:tab w:val="left" w:pos="567"/>
      </w:tabs>
      <w:ind w:left="567" w:hanging="283"/>
    </w:pPr>
  </w:style>
  <w:style w:type="paragraph" w:customStyle="1" w:styleId="MainText-1Skoba">
    <w:name w:val="MainText - 1Skoba"/>
    <w:basedOn w:val="a2"/>
    <w:next w:val="a2"/>
    <w:rsid w:val="008841A5"/>
    <w:pPr>
      <w:overflowPunct w:val="0"/>
      <w:autoSpaceDE w:val="0"/>
      <w:ind w:firstLine="567"/>
      <w:jc w:val="both"/>
      <w:textAlignment w:val="baseline"/>
    </w:pPr>
    <w:rPr>
      <w:rFonts w:ascii="PragmaticaC" w:hAnsi="PragmaticaC" w:cs="PragmaticaC"/>
      <w:i/>
      <w:iCs/>
      <w:sz w:val="18"/>
      <w:szCs w:val="18"/>
      <w:lang w:val="en-US"/>
    </w:rPr>
  </w:style>
  <w:style w:type="paragraph" w:customStyle="1" w:styleId="MGlavaCenter">
    <w:name w:val="MGlavaCenter"/>
    <w:rsid w:val="008841A5"/>
    <w:pPr>
      <w:keepNext/>
      <w:suppressAutoHyphens/>
      <w:overflowPunct w:val="0"/>
      <w:autoSpaceDE w:val="0"/>
      <w:spacing w:before="113" w:after="113"/>
      <w:jc w:val="center"/>
      <w:textAlignment w:val="baseline"/>
    </w:pPr>
    <w:rPr>
      <w:rFonts w:ascii="PragmaticaC" w:hAnsi="PragmaticaC" w:cs="PragmaticaC"/>
      <w:b/>
      <w:bCs/>
      <w:color w:val="000000"/>
      <w:sz w:val="19"/>
      <w:szCs w:val="19"/>
      <w:lang w:val="en-US" w:eastAsia="ar-SA"/>
    </w:rPr>
  </w:style>
  <w:style w:type="paragraph" w:customStyle="1" w:styleId="Polytics">
    <w:name w:val="Polytics"/>
    <w:basedOn w:val="a2"/>
    <w:rsid w:val="008841A5"/>
    <w:pPr>
      <w:numPr>
        <w:numId w:val="36"/>
      </w:numPr>
      <w:spacing w:after="240"/>
      <w:jc w:val="both"/>
    </w:pPr>
    <w:rPr>
      <w:lang w:val="ru-RU"/>
    </w:rPr>
  </w:style>
  <w:style w:type="paragraph" w:customStyle="1" w:styleId="afd">
    <w:name w:val="Автор"/>
    <w:basedOn w:val="a2"/>
    <w:rsid w:val="008841A5"/>
    <w:pPr>
      <w:jc w:val="both"/>
    </w:pPr>
    <w:rPr>
      <w:b/>
      <w:sz w:val="22"/>
      <w:szCs w:val="22"/>
      <w:lang w:val="ru-RU"/>
    </w:rPr>
  </w:style>
  <w:style w:type="paragraph" w:customStyle="1" w:styleId="211">
    <w:name w:val="Основной текст 21"/>
    <w:basedOn w:val="a2"/>
    <w:rsid w:val="008841A5"/>
    <w:pPr>
      <w:spacing w:after="120" w:line="480" w:lineRule="auto"/>
    </w:pPr>
  </w:style>
  <w:style w:type="paragraph" w:customStyle="1" w:styleId="a">
    <w:name w:val="Нум_маркировка"/>
    <w:basedOn w:val="a2"/>
    <w:rsid w:val="008841A5"/>
    <w:pPr>
      <w:numPr>
        <w:numId w:val="19"/>
      </w:numPr>
    </w:pPr>
  </w:style>
  <w:style w:type="paragraph" w:customStyle="1" w:styleId="24">
    <w:name w:val="Знак2 Знак Знак Знак"/>
    <w:basedOn w:val="a2"/>
    <w:rsid w:val="008841A5"/>
    <w:pPr>
      <w:spacing w:after="160" w:line="240" w:lineRule="exact"/>
      <w:ind w:firstLine="709"/>
      <w:jc w:val="both"/>
    </w:pPr>
    <w:rPr>
      <w:rFonts w:ascii="Times New Roman" w:hAnsi="Times New Roman" w:cs="Times New Roman"/>
      <w:sz w:val="24"/>
      <w:szCs w:val="24"/>
      <w:lang w:val="en-US"/>
    </w:rPr>
  </w:style>
  <w:style w:type="paragraph" w:styleId="afe">
    <w:name w:val="Normal (Web)"/>
    <w:basedOn w:val="a2"/>
    <w:rsid w:val="008841A5"/>
    <w:pPr>
      <w:spacing w:before="280" w:after="280"/>
    </w:pPr>
    <w:rPr>
      <w:color w:val="111111"/>
      <w:sz w:val="24"/>
      <w:szCs w:val="24"/>
      <w:lang w:val="ru-RU"/>
    </w:rPr>
  </w:style>
  <w:style w:type="paragraph" w:customStyle="1" w:styleId="212">
    <w:name w:val="Основной текст с отступом 21"/>
    <w:basedOn w:val="a2"/>
    <w:rsid w:val="008841A5"/>
    <w:pPr>
      <w:spacing w:after="120" w:line="480" w:lineRule="auto"/>
      <w:ind w:left="283"/>
    </w:pPr>
  </w:style>
  <w:style w:type="paragraph" w:customStyle="1" w:styleId="TableHeadingCenter">
    <w:name w:val="Table_Heading_Center"/>
    <w:basedOn w:val="a2"/>
    <w:rsid w:val="008841A5"/>
    <w:pPr>
      <w:keepNext/>
      <w:keepLines/>
      <w:spacing w:before="40" w:after="40"/>
      <w:jc w:val="center"/>
    </w:pPr>
    <w:rPr>
      <w:b/>
    </w:rPr>
  </w:style>
  <w:style w:type="paragraph" w:customStyle="1" w:styleId="TableMedium">
    <w:name w:val="Table_Medium"/>
    <w:basedOn w:val="a2"/>
    <w:rsid w:val="008841A5"/>
    <w:pPr>
      <w:spacing w:before="40" w:after="40"/>
    </w:pPr>
    <w:rPr>
      <w:sz w:val="18"/>
    </w:rPr>
  </w:style>
  <w:style w:type="paragraph" w:customStyle="1" w:styleId="aff">
    <w:name w:val="Заголовок с номером"/>
    <w:basedOn w:val="a2"/>
    <w:rsid w:val="008841A5"/>
    <w:pPr>
      <w:keepNext/>
      <w:spacing w:before="360" w:after="60"/>
    </w:pPr>
    <w:rPr>
      <w:b/>
      <w:bCs/>
      <w:sz w:val="24"/>
      <w:lang w:val="ru-RU"/>
    </w:rPr>
  </w:style>
  <w:style w:type="paragraph" w:customStyle="1" w:styleId="aff0">
    <w:name w:val="Таблица ячейка по левому краю"/>
    <w:basedOn w:val="af3"/>
    <w:rsid w:val="008841A5"/>
    <w:pPr>
      <w:spacing w:after="60"/>
      <w:ind w:firstLine="0"/>
      <w:jc w:val="left"/>
    </w:pPr>
    <w:rPr>
      <w:sz w:val="16"/>
    </w:rPr>
  </w:style>
  <w:style w:type="paragraph" w:customStyle="1" w:styleId="25">
    <w:name w:val="Знак2"/>
    <w:basedOn w:val="a2"/>
    <w:rsid w:val="008841A5"/>
    <w:pPr>
      <w:spacing w:after="160" w:line="240" w:lineRule="exact"/>
      <w:jc w:val="both"/>
    </w:pPr>
    <w:rPr>
      <w:rFonts w:ascii="Times New Roman" w:hAnsi="Times New Roman" w:cs="Times New Roman"/>
      <w:sz w:val="24"/>
      <w:szCs w:val="24"/>
      <w:lang w:val="en-US"/>
    </w:rPr>
  </w:style>
  <w:style w:type="paragraph" w:customStyle="1" w:styleId="CharChar">
    <w:name w:val="Char Char Знак Знак Знак"/>
    <w:basedOn w:val="a2"/>
    <w:rsid w:val="008841A5"/>
    <w:pPr>
      <w:spacing w:after="160" w:line="240" w:lineRule="exact"/>
      <w:jc w:val="both"/>
    </w:pPr>
    <w:rPr>
      <w:rFonts w:ascii="Times New Roman" w:hAnsi="Times New Roman" w:cs="Times New Roman"/>
      <w:sz w:val="24"/>
      <w:szCs w:val="24"/>
      <w:lang w:val="en-US"/>
    </w:rPr>
  </w:style>
  <w:style w:type="paragraph" w:customStyle="1" w:styleId="a1">
    <w:name w:val="Маркированный специальный"/>
    <w:basedOn w:val="a2"/>
    <w:rsid w:val="008841A5"/>
    <w:pPr>
      <w:numPr>
        <w:numId w:val="39"/>
      </w:numPr>
      <w:tabs>
        <w:tab w:val="left" w:pos="360"/>
      </w:tabs>
      <w:spacing w:before="120" w:after="120"/>
      <w:ind w:left="360" w:firstLine="0"/>
      <w:jc w:val="both"/>
    </w:pPr>
    <w:rPr>
      <w:lang w:val="ru-RU"/>
    </w:rPr>
  </w:style>
  <w:style w:type="paragraph" w:customStyle="1" w:styleId="aff1">
    <w:name w:val="Основной"/>
    <w:basedOn w:val="a2"/>
    <w:rsid w:val="008841A5"/>
    <w:pPr>
      <w:spacing w:before="120"/>
      <w:ind w:firstLine="567"/>
      <w:jc w:val="both"/>
    </w:pPr>
    <w:rPr>
      <w:rFonts w:ascii="Times New Roman" w:hAnsi="Times New Roman" w:cs="Times New Roman"/>
      <w:sz w:val="24"/>
      <w:lang w:val="ru-RU"/>
    </w:rPr>
  </w:style>
  <w:style w:type="paragraph" w:customStyle="1" w:styleId="Table">
    <w:name w:val="Table"/>
    <w:basedOn w:val="a2"/>
    <w:rsid w:val="008841A5"/>
    <w:pPr>
      <w:spacing w:before="40" w:after="40"/>
    </w:pPr>
  </w:style>
  <w:style w:type="paragraph" w:customStyle="1" w:styleId="CharChar0">
    <w:name w:val="Базовый контент Char Char"/>
    <w:basedOn w:val="a2"/>
    <w:rsid w:val="008841A5"/>
    <w:pPr>
      <w:widowControl w:val="0"/>
      <w:tabs>
        <w:tab w:val="left" w:pos="267"/>
      </w:tabs>
      <w:autoSpaceDE w:val="0"/>
      <w:spacing w:before="120"/>
      <w:jc w:val="center"/>
    </w:pPr>
    <w:rPr>
      <w:b/>
      <w:color w:val="000000"/>
      <w:spacing w:val="-7"/>
      <w:lang w:val="ru-RU"/>
    </w:rPr>
  </w:style>
  <w:style w:type="paragraph" w:customStyle="1" w:styleId="StyleListNumber">
    <w:name w:val="Style List Number"/>
    <w:basedOn w:val="11"/>
    <w:rsid w:val="008841A5"/>
    <w:pPr>
      <w:widowControl w:val="0"/>
      <w:numPr>
        <w:numId w:val="0"/>
      </w:numPr>
      <w:autoSpaceDE w:val="0"/>
      <w:jc w:val="center"/>
    </w:pPr>
    <w:rPr>
      <w:rFonts w:ascii="Century Gothic" w:hAnsi="Century Gothic" w:cs="Century Gothic"/>
    </w:rPr>
  </w:style>
  <w:style w:type="paragraph" w:styleId="40">
    <w:name w:val="toc 4"/>
    <w:basedOn w:val="a2"/>
    <w:next w:val="a2"/>
    <w:rsid w:val="008841A5"/>
    <w:pPr>
      <w:tabs>
        <w:tab w:val="left" w:pos="1947"/>
        <w:tab w:val="right" w:leader="dot" w:pos="9627"/>
      </w:tabs>
      <w:ind w:left="601" w:firstLine="567"/>
      <w:jc w:val="both"/>
    </w:pPr>
    <w:rPr>
      <w:rFonts w:ascii="Times New Roman" w:eastAsia="MS Mincho" w:hAnsi="Times New Roman" w:cs="Times New Roman"/>
      <w:sz w:val="18"/>
      <w:szCs w:val="18"/>
      <w:lang w:val="ru-RU"/>
    </w:rPr>
  </w:style>
  <w:style w:type="paragraph" w:styleId="60">
    <w:name w:val="toc 6"/>
    <w:basedOn w:val="a2"/>
    <w:next w:val="a2"/>
    <w:rsid w:val="008841A5"/>
    <w:pPr>
      <w:spacing w:line="360" w:lineRule="auto"/>
      <w:ind w:left="1000" w:firstLine="567"/>
      <w:jc w:val="both"/>
    </w:pPr>
    <w:rPr>
      <w:rFonts w:ascii="Times New Roman" w:eastAsia="MS Mincho" w:hAnsi="Times New Roman" w:cs="Times New Roman"/>
      <w:i/>
      <w:sz w:val="18"/>
      <w:szCs w:val="18"/>
      <w:lang w:val="ru-RU"/>
    </w:rPr>
  </w:style>
  <w:style w:type="paragraph" w:styleId="50">
    <w:name w:val="toc 5"/>
    <w:basedOn w:val="a2"/>
    <w:next w:val="a2"/>
    <w:rsid w:val="008841A5"/>
    <w:pPr>
      <w:spacing w:line="360" w:lineRule="auto"/>
      <w:ind w:left="800" w:firstLine="567"/>
      <w:jc w:val="both"/>
    </w:pPr>
    <w:rPr>
      <w:rFonts w:ascii="Times New Roman" w:eastAsia="MS Mincho" w:hAnsi="Times New Roman" w:cs="Times New Roman"/>
      <w:i/>
      <w:sz w:val="18"/>
      <w:szCs w:val="18"/>
      <w:lang w:val="ru-RU"/>
    </w:rPr>
  </w:style>
  <w:style w:type="paragraph" w:customStyle="1" w:styleId="aff2">
    <w:name w:val="Текст в таблице"/>
    <w:basedOn w:val="a2"/>
    <w:rsid w:val="008841A5"/>
    <w:pPr>
      <w:keepLines/>
      <w:spacing w:line="360" w:lineRule="auto"/>
    </w:pPr>
    <w:rPr>
      <w:rFonts w:eastAsia="MS Mincho"/>
      <w:sz w:val="24"/>
      <w:lang w:val="ru-RU"/>
    </w:rPr>
  </w:style>
  <w:style w:type="paragraph" w:customStyle="1" w:styleId="26">
    <w:name w:val="Название2"/>
    <w:basedOn w:val="a2"/>
    <w:next w:val="afc"/>
    <w:qFormat/>
    <w:rsid w:val="008841A5"/>
    <w:pPr>
      <w:spacing w:line="360" w:lineRule="auto"/>
      <w:jc w:val="center"/>
    </w:pPr>
    <w:rPr>
      <w:rFonts w:eastAsia="MS Mincho"/>
      <w:b/>
      <w:bCs/>
      <w:caps/>
      <w:kern w:val="1"/>
      <w:sz w:val="28"/>
      <w:szCs w:val="32"/>
      <w:lang w:val="ru-RU"/>
    </w:rPr>
  </w:style>
  <w:style w:type="paragraph" w:styleId="aff3">
    <w:name w:val="Subtitle"/>
    <w:basedOn w:val="17"/>
    <w:next w:val="af3"/>
    <w:qFormat/>
    <w:rsid w:val="008841A5"/>
    <w:pPr>
      <w:jc w:val="center"/>
    </w:pPr>
    <w:rPr>
      <w:i/>
      <w:iCs/>
    </w:rPr>
  </w:style>
  <w:style w:type="paragraph" w:customStyle="1" w:styleId="1f2">
    <w:name w:val="Схема документа1"/>
    <w:basedOn w:val="a2"/>
    <w:rsid w:val="008841A5"/>
    <w:pPr>
      <w:shd w:val="clear" w:color="auto" w:fill="000080"/>
      <w:spacing w:line="360" w:lineRule="auto"/>
      <w:ind w:firstLine="567"/>
      <w:jc w:val="both"/>
    </w:pPr>
    <w:rPr>
      <w:rFonts w:ascii="Tahoma" w:eastAsia="MS Mincho" w:hAnsi="Tahoma" w:cs="Tahoma"/>
      <w:sz w:val="24"/>
      <w:lang w:val="ru-RU"/>
    </w:rPr>
  </w:style>
  <w:style w:type="paragraph" w:customStyle="1" w:styleId="aff4">
    <w:name w:val="Абзац Знак Знак Знак"/>
    <w:basedOn w:val="211"/>
    <w:rsid w:val="008841A5"/>
    <w:pPr>
      <w:spacing w:line="240" w:lineRule="auto"/>
      <w:jc w:val="both"/>
    </w:pPr>
    <w:rPr>
      <w:rFonts w:eastAsia="MS Mincho"/>
      <w:sz w:val="24"/>
      <w:szCs w:val="24"/>
      <w:lang w:val="ru-RU"/>
    </w:rPr>
  </w:style>
  <w:style w:type="paragraph" w:customStyle="1" w:styleId="311">
    <w:name w:val="Основной текст 31"/>
    <w:basedOn w:val="a2"/>
    <w:rsid w:val="008841A5"/>
    <w:pPr>
      <w:spacing w:after="120" w:line="360" w:lineRule="auto"/>
      <w:ind w:firstLine="567"/>
      <w:jc w:val="both"/>
    </w:pPr>
    <w:rPr>
      <w:rFonts w:eastAsia="MS Mincho"/>
      <w:sz w:val="16"/>
      <w:szCs w:val="16"/>
      <w:lang w:val="ru-RU"/>
    </w:rPr>
  </w:style>
  <w:style w:type="paragraph" w:customStyle="1" w:styleId="A8BIC1">
    <w:name w:val="A_8_B_I_C Знак Знак"/>
    <w:basedOn w:val="a2"/>
    <w:rsid w:val="008841A5"/>
    <w:pPr>
      <w:jc w:val="center"/>
    </w:pPr>
    <w:rPr>
      <w:rFonts w:eastAsia="MS Mincho"/>
      <w:b/>
      <w:i/>
      <w:sz w:val="16"/>
      <w:szCs w:val="16"/>
      <w:lang w:val="ru-RU"/>
    </w:rPr>
  </w:style>
  <w:style w:type="paragraph" w:customStyle="1" w:styleId="A8BIC2">
    <w:name w:val="A_8_B_I_C"/>
    <w:basedOn w:val="a2"/>
    <w:rsid w:val="008841A5"/>
    <w:pPr>
      <w:jc w:val="center"/>
    </w:pPr>
    <w:rPr>
      <w:b/>
      <w:i/>
      <w:sz w:val="16"/>
      <w:szCs w:val="16"/>
      <w:lang w:val="ru-RU"/>
    </w:rPr>
  </w:style>
  <w:style w:type="paragraph" w:customStyle="1" w:styleId="A8BIL">
    <w:name w:val="A_8_B_I_L"/>
    <w:basedOn w:val="A8BIC2"/>
    <w:rsid w:val="008841A5"/>
    <w:pPr>
      <w:jc w:val="left"/>
    </w:pPr>
  </w:style>
  <w:style w:type="paragraph" w:customStyle="1" w:styleId="A12BIC">
    <w:name w:val="A_12_B_I_C"/>
    <w:basedOn w:val="A8BIC2"/>
    <w:rsid w:val="008841A5"/>
    <w:rPr>
      <w:sz w:val="24"/>
      <w:szCs w:val="24"/>
    </w:rPr>
  </w:style>
  <w:style w:type="paragraph" w:customStyle="1" w:styleId="Bullet">
    <w:name w:val="Bullet Знак Знак Знак Знак"/>
    <w:basedOn w:val="af3"/>
    <w:rsid w:val="008841A5"/>
    <w:pPr>
      <w:keepLines/>
      <w:numPr>
        <w:numId w:val="45"/>
      </w:numPr>
      <w:spacing w:before="60" w:after="60"/>
      <w:ind w:left="3096"/>
      <w:jc w:val="left"/>
    </w:pPr>
    <w:rPr>
      <w:rFonts w:ascii="Book Antiqua" w:eastAsia="MS Mincho" w:hAnsi="Book Antiqua" w:cs="Book Antiqua"/>
      <w:sz w:val="24"/>
      <w:lang w:val="en-US"/>
    </w:rPr>
  </w:style>
  <w:style w:type="paragraph" w:customStyle="1" w:styleId="Iauiue">
    <w:name w:val="Iau?iue"/>
    <w:rsid w:val="008841A5"/>
    <w:pPr>
      <w:suppressAutoHyphens/>
    </w:pPr>
    <w:rPr>
      <w:lang w:eastAsia="ar-SA"/>
    </w:rPr>
  </w:style>
  <w:style w:type="paragraph" w:customStyle="1" w:styleId="Appendix2">
    <w:name w:val="Appendix 2"/>
    <w:basedOn w:val="a2"/>
    <w:next w:val="a2"/>
    <w:rsid w:val="008841A5"/>
    <w:pPr>
      <w:tabs>
        <w:tab w:val="left" w:pos="2007"/>
      </w:tabs>
      <w:spacing w:before="240" w:after="60"/>
      <w:ind w:left="2007" w:hanging="360"/>
    </w:pPr>
    <w:rPr>
      <w:rFonts w:ascii="Times New Roman" w:eastAsia="MS Mincho" w:hAnsi="Times New Roman" w:cs="Times New Roman"/>
      <w:b/>
      <w:i/>
      <w:kern w:val="1"/>
      <w:sz w:val="22"/>
      <w:lang w:val="en-AU"/>
    </w:rPr>
  </w:style>
  <w:style w:type="paragraph" w:customStyle="1" w:styleId="aff5">
    <w:name w:val="Текст в таблице мелкий"/>
    <w:basedOn w:val="aff2"/>
    <w:rsid w:val="008841A5"/>
    <w:pPr>
      <w:spacing w:line="240" w:lineRule="auto"/>
      <w:jc w:val="center"/>
    </w:pPr>
    <w:rPr>
      <w:sz w:val="16"/>
    </w:rPr>
  </w:style>
  <w:style w:type="paragraph" w:customStyle="1" w:styleId="aff6">
    <w:name w:val="Нумерация"/>
    <w:basedOn w:val="afc"/>
    <w:next w:val="afc"/>
    <w:rsid w:val="008841A5"/>
    <w:pPr>
      <w:tabs>
        <w:tab w:val="left" w:pos="360"/>
      </w:tabs>
      <w:spacing w:before="120" w:after="0" w:line="360" w:lineRule="auto"/>
      <w:ind w:left="360" w:hanging="360"/>
      <w:jc w:val="both"/>
    </w:pPr>
    <w:rPr>
      <w:rFonts w:eastAsia="MS Mincho"/>
      <w:sz w:val="24"/>
      <w:lang w:val="ru-RU"/>
    </w:rPr>
  </w:style>
  <w:style w:type="paragraph" w:customStyle="1" w:styleId="aff7">
    <w:name w:val="Приложение"/>
    <w:basedOn w:val="a2"/>
    <w:next w:val="a2"/>
    <w:rsid w:val="008841A5"/>
    <w:pPr>
      <w:keepLines/>
      <w:pageBreakBefore/>
      <w:spacing w:before="240" w:line="360" w:lineRule="auto"/>
      <w:ind w:left="432" w:hanging="432"/>
      <w:jc w:val="center"/>
    </w:pPr>
    <w:rPr>
      <w:rFonts w:eastAsia="MS Mincho"/>
      <w:b/>
      <w:caps/>
      <w:sz w:val="32"/>
      <w:lang w:val="ru-RU"/>
    </w:rPr>
  </w:style>
  <w:style w:type="paragraph" w:customStyle="1" w:styleId="aff8">
    <w:name w:val="Раздел приложения"/>
    <w:basedOn w:val="a2"/>
    <w:next w:val="a2"/>
    <w:rsid w:val="008841A5"/>
    <w:pPr>
      <w:spacing w:before="240" w:line="360" w:lineRule="auto"/>
      <w:ind w:firstLine="1134"/>
    </w:pPr>
    <w:rPr>
      <w:rFonts w:eastAsia="MS Mincho"/>
      <w:b/>
      <w:sz w:val="28"/>
      <w:lang w:val="ru-RU"/>
    </w:rPr>
  </w:style>
  <w:style w:type="paragraph" w:customStyle="1" w:styleId="aff9">
    <w:name w:val="Список нумерованный"/>
    <w:basedOn w:val="a2"/>
    <w:rsid w:val="008841A5"/>
    <w:pPr>
      <w:tabs>
        <w:tab w:val="left" w:pos="927"/>
        <w:tab w:val="left" w:pos="1134"/>
      </w:tabs>
      <w:spacing w:line="360" w:lineRule="auto"/>
      <w:ind w:left="927" w:hanging="360"/>
      <w:jc w:val="both"/>
    </w:pPr>
    <w:rPr>
      <w:rFonts w:eastAsia="MS Mincho"/>
      <w:sz w:val="24"/>
      <w:lang w:val="ru-RU"/>
    </w:rPr>
  </w:style>
  <w:style w:type="paragraph" w:customStyle="1" w:styleId="1f3">
    <w:name w:val="Стиль1"/>
    <w:basedOn w:val="5"/>
    <w:rsid w:val="008841A5"/>
    <w:pPr>
      <w:tabs>
        <w:tab w:val="clear" w:pos="432"/>
        <w:tab w:val="left" w:pos="3600"/>
      </w:tabs>
      <w:spacing w:line="360" w:lineRule="auto"/>
      <w:ind w:left="3600" w:hanging="360"/>
      <w:jc w:val="both"/>
    </w:pPr>
    <w:rPr>
      <w:rFonts w:eastAsia="MS Mincho"/>
      <w:lang w:val="ru-RU"/>
    </w:rPr>
  </w:style>
  <w:style w:type="paragraph" w:customStyle="1" w:styleId="27">
    <w:name w:val="Стиль2"/>
    <w:basedOn w:val="5"/>
    <w:rsid w:val="008841A5"/>
    <w:pPr>
      <w:tabs>
        <w:tab w:val="clear" w:pos="432"/>
        <w:tab w:val="left" w:pos="3600"/>
      </w:tabs>
      <w:spacing w:line="360" w:lineRule="auto"/>
      <w:ind w:left="3600" w:hanging="360"/>
      <w:jc w:val="both"/>
    </w:pPr>
    <w:rPr>
      <w:rFonts w:eastAsia="MS Mincho"/>
      <w:i/>
      <w:lang w:val="ru-RU"/>
    </w:rPr>
  </w:style>
  <w:style w:type="paragraph" w:customStyle="1" w:styleId="400063">
    <w:name w:val="Стиль Серый 40% Слева:  0 см Выступ:  063 см"/>
    <w:basedOn w:val="a2"/>
    <w:next w:val="a2"/>
    <w:rsid w:val="008841A5"/>
    <w:rPr>
      <w:rFonts w:ascii="Times New Roman" w:hAnsi="Times New Roman" w:cs="Times New Roman"/>
      <w:color w:val="999999"/>
      <w:sz w:val="24"/>
      <w:lang w:val="ru-RU"/>
    </w:rPr>
  </w:style>
  <w:style w:type="paragraph" w:customStyle="1" w:styleId="0063">
    <w:name w:val="Стиль Слева:  0 см Выступ:  063 см"/>
    <w:basedOn w:val="a2"/>
    <w:next w:val="a2"/>
    <w:rsid w:val="008841A5"/>
    <w:rPr>
      <w:rFonts w:ascii="Times New Roman" w:hAnsi="Times New Roman" w:cs="Times New Roman"/>
      <w:sz w:val="24"/>
      <w:lang w:val="ru-RU"/>
    </w:rPr>
  </w:style>
  <w:style w:type="paragraph" w:customStyle="1" w:styleId="affa">
    <w:name w:val="Заголовок_мал"/>
    <w:basedOn w:val="aff4"/>
    <w:rsid w:val="008841A5"/>
    <w:pPr>
      <w:keepNext/>
    </w:pPr>
    <w:rPr>
      <w:b/>
      <w:i/>
    </w:rPr>
  </w:style>
  <w:style w:type="paragraph" w:customStyle="1" w:styleId="260">
    <w:name w:val="Заголовок 2 + Перед:  6 пт"/>
    <w:basedOn w:val="2"/>
    <w:next w:val="a2"/>
    <w:rsid w:val="008841A5"/>
    <w:pPr>
      <w:numPr>
        <w:ilvl w:val="0"/>
        <w:numId w:val="0"/>
      </w:numPr>
      <w:spacing w:before="120" w:after="60"/>
    </w:pPr>
    <w:rPr>
      <w:rFonts w:ascii="Times New Roman" w:hAnsi="Times New Roman" w:cs="Times New Roman"/>
      <w:i/>
      <w:sz w:val="28"/>
      <w:szCs w:val="20"/>
    </w:rPr>
  </w:style>
  <w:style w:type="paragraph" w:customStyle="1" w:styleId="affb">
    <w:name w:val="Абзац Знак"/>
    <w:basedOn w:val="211"/>
    <w:rsid w:val="008841A5"/>
    <w:pPr>
      <w:spacing w:line="240" w:lineRule="auto"/>
      <w:jc w:val="both"/>
    </w:pPr>
    <w:rPr>
      <w:rFonts w:ascii="Times New Roman" w:hAnsi="Times New Roman" w:cs="Times New Roman"/>
      <w:sz w:val="24"/>
      <w:lang w:val="ru-RU"/>
    </w:rPr>
  </w:style>
  <w:style w:type="paragraph" w:customStyle="1" w:styleId="affc">
    <w:name w:val="Список_марк"/>
    <w:basedOn w:val="affb"/>
    <w:rsid w:val="008841A5"/>
    <w:pPr>
      <w:tabs>
        <w:tab w:val="left" w:pos="720"/>
      </w:tabs>
      <w:ind w:left="720" w:hanging="360"/>
    </w:pPr>
  </w:style>
  <w:style w:type="paragraph" w:customStyle="1" w:styleId="affd">
    <w:name w:val="Список_марк_сдвиг"/>
    <w:basedOn w:val="affc"/>
    <w:rsid w:val="008841A5"/>
    <w:pPr>
      <w:tabs>
        <w:tab w:val="clear" w:pos="720"/>
        <w:tab w:val="left" w:pos="1440"/>
      </w:tabs>
      <w:ind w:left="1440"/>
    </w:pPr>
  </w:style>
  <w:style w:type="paragraph" w:customStyle="1" w:styleId="TableText">
    <w:name w:val="Table Text"/>
    <w:basedOn w:val="a2"/>
    <w:rsid w:val="008841A5"/>
    <w:pPr>
      <w:keepLines/>
    </w:pPr>
    <w:rPr>
      <w:rFonts w:ascii="Book Antiqua" w:hAnsi="Book Antiqua" w:cs="Book Antiqua"/>
      <w:sz w:val="16"/>
      <w:lang w:val="en-US"/>
    </w:rPr>
  </w:style>
  <w:style w:type="paragraph" w:customStyle="1" w:styleId="TableHeading">
    <w:name w:val="Table Heading"/>
    <w:basedOn w:val="TableText"/>
    <w:rsid w:val="008841A5"/>
    <w:pPr>
      <w:spacing w:before="120" w:after="120"/>
    </w:pPr>
    <w:rPr>
      <w:b/>
    </w:rPr>
  </w:style>
  <w:style w:type="paragraph" w:customStyle="1" w:styleId="nnn1">
    <w:name w:val="nnn1"/>
    <w:basedOn w:val="a2"/>
    <w:rsid w:val="008841A5"/>
    <w:pPr>
      <w:tabs>
        <w:tab w:val="left" w:pos="360"/>
      </w:tabs>
      <w:ind w:left="360" w:hanging="360"/>
    </w:pPr>
    <w:rPr>
      <w:rFonts w:ascii="Times New Roman" w:hAnsi="Times New Roman" w:cs="Times New Roman"/>
      <w:sz w:val="24"/>
      <w:szCs w:val="24"/>
      <w:lang w:val="ru-RU"/>
    </w:rPr>
  </w:style>
  <w:style w:type="paragraph" w:styleId="70">
    <w:name w:val="toc 7"/>
    <w:basedOn w:val="a2"/>
    <w:next w:val="a2"/>
    <w:rsid w:val="008841A5"/>
    <w:pPr>
      <w:ind w:left="1440"/>
    </w:pPr>
    <w:rPr>
      <w:rFonts w:ascii="Times New Roman" w:hAnsi="Times New Roman" w:cs="Times New Roman"/>
      <w:sz w:val="24"/>
      <w:szCs w:val="24"/>
      <w:lang w:val="ru-RU"/>
    </w:rPr>
  </w:style>
  <w:style w:type="paragraph" w:styleId="80">
    <w:name w:val="toc 8"/>
    <w:basedOn w:val="a2"/>
    <w:next w:val="a2"/>
    <w:rsid w:val="008841A5"/>
    <w:pPr>
      <w:ind w:left="1680"/>
    </w:pPr>
    <w:rPr>
      <w:rFonts w:ascii="Times New Roman" w:hAnsi="Times New Roman" w:cs="Times New Roman"/>
      <w:sz w:val="24"/>
      <w:szCs w:val="24"/>
      <w:lang w:val="ru-RU"/>
    </w:rPr>
  </w:style>
  <w:style w:type="paragraph" w:styleId="90">
    <w:name w:val="toc 9"/>
    <w:basedOn w:val="a2"/>
    <w:next w:val="a2"/>
    <w:rsid w:val="008841A5"/>
    <w:pPr>
      <w:ind w:left="1920"/>
    </w:pPr>
    <w:rPr>
      <w:rFonts w:ascii="Times New Roman" w:hAnsi="Times New Roman" w:cs="Times New Roman"/>
      <w:sz w:val="24"/>
      <w:szCs w:val="24"/>
      <w:lang w:val="ru-RU"/>
    </w:rPr>
  </w:style>
  <w:style w:type="paragraph" w:customStyle="1" w:styleId="116pt00">
    <w:name w:val="Стиль Заголовок 1 + 16 pt по ширине Перед:  0 пт После:  0 пт"/>
    <w:basedOn w:val="1"/>
    <w:rsid w:val="008841A5"/>
    <w:pPr>
      <w:keepLines/>
      <w:numPr>
        <w:numId w:val="0"/>
      </w:numPr>
      <w:tabs>
        <w:tab w:val="num" w:pos="432"/>
      </w:tabs>
      <w:spacing w:before="0" w:after="0" w:line="360" w:lineRule="auto"/>
      <w:ind w:left="432" w:hanging="432"/>
      <w:jc w:val="both"/>
    </w:pPr>
    <w:rPr>
      <w:rFonts w:cs="Times New Roman"/>
      <w:sz w:val="32"/>
      <w:szCs w:val="20"/>
    </w:rPr>
  </w:style>
  <w:style w:type="paragraph" w:customStyle="1" w:styleId="2123">
    <w:name w:val="Стиль Заголовок 2 + курсив влево Перед:  12 пт После:  3 пт Меж..."/>
    <w:basedOn w:val="2"/>
    <w:rsid w:val="008841A5"/>
    <w:pPr>
      <w:keepNext w:val="0"/>
      <w:keepLines/>
      <w:numPr>
        <w:ilvl w:val="0"/>
        <w:numId w:val="0"/>
      </w:numPr>
      <w:tabs>
        <w:tab w:val="num" w:pos="432"/>
      </w:tabs>
      <w:spacing w:before="240" w:after="60"/>
      <w:ind w:left="432" w:hanging="432"/>
    </w:pPr>
    <w:rPr>
      <w:rFonts w:ascii="Times New Roman" w:hAnsi="Times New Roman" w:cs="Times New Roman"/>
      <w:kern w:val="1"/>
      <w:sz w:val="32"/>
      <w:szCs w:val="20"/>
    </w:rPr>
  </w:style>
  <w:style w:type="paragraph" w:customStyle="1" w:styleId="20">
    <w:name w:val="Заголовок 2 + курсив"/>
    <w:basedOn w:val="2"/>
    <w:rsid w:val="008841A5"/>
    <w:pPr>
      <w:numPr>
        <w:ilvl w:val="0"/>
        <w:numId w:val="29"/>
      </w:numPr>
      <w:tabs>
        <w:tab w:val="left" w:pos="720"/>
        <w:tab w:val="left" w:pos="900"/>
      </w:tabs>
      <w:spacing w:before="120" w:after="60"/>
      <w:jc w:val="both"/>
    </w:pPr>
    <w:rPr>
      <w:rFonts w:eastAsia="MS Mincho"/>
      <w:bCs w:val="0"/>
      <w:i/>
      <w:iCs w:val="0"/>
      <w:kern w:val="1"/>
      <w:sz w:val="32"/>
      <w:szCs w:val="32"/>
    </w:rPr>
  </w:style>
  <w:style w:type="paragraph" w:customStyle="1" w:styleId="36">
    <w:name w:val="Стиль Заголовок 3 + влево Перед:  6 пт Междустр.интервал:  одинар..."/>
    <w:basedOn w:val="a2"/>
    <w:rsid w:val="008841A5"/>
    <w:pPr>
      <w:keepNext/>
      <w:tabs>
        <w:tab w:val="num" w:pos="432"/>
      </w:tabs>
      <w:spacing w:before="240" w:after="120"/>
      <w:ind w:left="432" w:hanging="432"/>
    </w:pPr>
    <w:rPr>
      <w:rFonts w:ascii="Times New Roman" w:eastAsia="MS Mincho" w:hAnsi="Times New Roman" w:cs="Times New Roman"/>
      <w:b/>
      <w:sz w:val="28"/>
      <w:szCs w:val="24"/>
      <w:lang w:val="ru-RU"/>
    </w:rPr>
  </w:style>
  <w:style w:type="paragraph" w:customStyle="1" w:styleId="213">
    <w:name w:val="Список 21"/>
    <w:basedOn w:val="a2"/>
    <w:rsid w:val="008841A5"/>
    <w:pPr>
      <w:ind w:left="566" w:hanging="283"/>
    </w:pPr>
  </w:style>
  <w:style w:type="paragraph" w:customStyle="1" w:styleId="CommentSubject">
    <w:name w:val="Comment Subject"/>
    <w:basedOn w:val="1e"/>
    <w:next w:val="1e"/>
    <w:rsid w:val="008841A5"/>
    <w:rPr>
      <w:b/>
      <w:bCs/>
    </w:rPr>
  </w:style>
  <w:style w:type="paragraph" w:customStyle="1" w:styleId="p">
    <w:name w:val="p"/>
    <w:basedOn w:val="a2"/>
    <w:rsid w:val="008841A5"/>
    <w:pPr>
      <w:spacing w:before="280" w:after="280"/>
    </w:pPr>
    <w:rPr>
      <w:rFonts w:ascii="Times New Roman" w:hAnsi="Times New Roman" w:cs="Times New Roman"/>
      <w:sz w:val="24"/>
      <w:szCs w:val="24"/>
      <w:lang w:val="ru-RU"/>
    </w:rPr>
  </w:style>
  <w:style w:type="paragraph" w:customStyle="1" w:styleId="360">
    <w:name w:val="Стиль Стиль Заголовок 3 + влево Перед:  6 пт Междустр.интервал:  од..."/>
    <w:basedOn w:val="36"/>
    <w:rsid w:val="008841A5"/>
    <w:pPr>
      <w:spacing w:before="100" w:after="100"/>
      <w:jc w:val="both"/>
    </w:pPr>
    <w:rPr>
      <w:rFonts w:eastAsia="Times New Roman"/>
      <w:bCs/>
      <w:szCs w:val="20"/>
    </w:rPr>
  </w:style>
  <w:style w:type="paragraph" w:customStyle="1" w:styleId="42">
    <w:name w:val="Стиль Заголовок 4"/>
    <w:basedOn w:val="4"/>
    <w:rsid w:val="008841A5"/>
    <w:pPr>
      <w:spacing w:before="100" w:after="100"/>
      <w:jc w:val="both"/>
    </w:pPr>
    <w:rPr>
      <w:rFonts w:ascii="Times New Roman" w:hAnsi="Times New Roman" w:cs="Times New Roman"/>
      <w:bCs/>
      <w:i/>
      <w:sz w:val="28"/>
    </w:rPr>
  </w:style>
  <w:style w:type="paragraph" w:customStyle="1" w:styleId="116pt000">
    <w:name w:val="Стиль Стиль Заголовок 1 + 16 pt по ширине Перед:  0 пт После:  0 пт..."/>
    <w:basedOn w:val="116pt00"/>
    <w:rsid w:val="008841A5"/>
    <w:pPr>
      <w:spacing w:before="120" w:after="120"/>
    </w:pPr>
    <w:rPr>
      <w:rFonts w:ascii="Times New Roman" w:hAnsi="Times New Roman"/>
      <w:sz w:val="36"/>
    </w:rPr>
  </w:style>
  <w:style w:type="paragraph" w:customStyle="1" w:styleId="21230">
    <w:name w:val="Стиль Стиль Заголовок 2 + курсив влево Перед:  12 пт После:  3 пт М..."/>
    <w:basedOn w:val="2123"/>
    <w:rsid w:val="008841A5"/>
    <w:pPr>
      <w:spacing w:before="120" w:after="120" w:line="360" w:lineRule="auto"/>
    </w:pPr>
    <w:rPr>
      <w:iCs w:val="0"/>
    </w:rPr>
  </w:style>
  <w:style w:type="paragraph" w:customStyle="1" w:styleId="361">
    <w:name w:val="Стиль Стиль Стиль Заголовок 3 + влево Перед:  6 пт Междустр.интерва..."/>
    <w:basedOn w:val="360"/>
    <w:rsid w:val="008841A5"/>
    <w:pPr>
      <w:spacing w:before="120" w:after="120" w:line="360" w:lineRule="auto"/>
    </w:pPr>
  </w:style>
  <w:style w:type="paragraph" w:customStyle="1" w:styleId="312">
    <w:name w:val="Основной текст с отступом 31"/>
    <w:basedOn w:val="a2"/>
    <w:rsid w:val="008841A5"/>
    <w:pPr>
      <w:tabs>
        <w:tab w:val="left" w:pos="1560"/>
      </w:tabs>
      <w:spacing w:line="360" w:lineRule="auto"/>
      <w:ind w:firstLine="567"/>
      <w:jc w:val="both"/>
    </w:pPr>
    <w:rPr>
      <w:rFonts w:ascii="Times New Roman" w:hAnsi="Times New Roman" w:cs="Times New Roman"/>
      <w:sz w:val="28"/>
      <w:szCs w:val="28"/>
      <w:lang w:val="ru-RU"/>
    </w:rPr>
  </w:style>
  <w:style w:type="paragraph" w:customStyle="1" w:styleId="Caaieiaieoaaeeoueaa">
    <w:name w:val="Caaieiaie oaaeeou eaa."/>
    <w:basedOn w:val="a2"/>
    <w:rsid w:val="008841A5"/>
    <w:pPr>
      <w:widowControl w:val="0"/>
      <w:spacing w:before="20" w:after="20"/>
    </w:pPr>
    <w:rPr>
      <w:rFonts w:ascii="Times New Roman" w:hAnsi="Times New Roman" w:cs="Times New Roman"/>
      <w:b/>
      <w:lang w:val="ru-RU"/>
    </w:rPr>
  </w:style>
  <w:style w:type="paragraph" w:styleId="affe">
    <w:name w:val="Balloon Text"/>
    <w:basedOn w:val="a2"/>
    <w:rsid w:val="008841A5"/>
    <w:rPr>
      <w:rFonts w:ascii="Tahoma" w:hAnsi="Tahoma" w:cs="Tahoma"/>
      <w:sz w:val="16"/>
      <w:szCs w:val="16"/>
      <w:lang w:val="ru-RU"/>
    </w:rPr>
  </w:style>
  <w:style w:type="paragraph" w:customStyle="1" w:styleId="Oaenooaaeeou">
    <w:name w:val="Oaeno oaaeeou"/>
    <w:basedOn w:val="a2"/>
    <w:rsid w:val="008841A5"/>
    <w:pPr>
      <w:widowControl w:val="0"/>
      <w:spacing w:before="40" w:line="200" w:lineRule="exact"/>
      <w:jc w:val="center"/>
    </w:pPr>
    <w:rPr>
      <w:lang w:val="ru-RU"/>
    </w:rPr>
  </w:style>
  <w:style w:type="paragraph" w:customStyle="1" w:styleId="afff">
    <w:name w:val="Содержимое таблицы"/>
    <w:basedOn w:val="a2"/>
    <w:rsid w:val="008841A5"/>
    <w:pPr>
      <w:suppressLineNumbers/>
    </w:pPr>
  </w:style>
  <w:style w:type="paragraph" w:customStyle="1" w:styleId="afff0">
    <w:name w:val="Заголовок таблицы"/>
    <w:basedOn w:val="afff"/>
    <w:rsid w:val="008841A5"/>
    <w:pPr>
      <w:jc w:val="center"/>
    </w:pPr>
    <w:rPr>
      <w:b/>
      <w:bCs/>
    </w:rPr>
  </w:style>
  <w:style w:type="paragraph" w:customStyle="1" w:styleId="100">
    <w:name w:val="Оглавление 10"/>
    <w:basedOn w:val="19"/>
    <w:rsid w:val="008841A5"/>
    <w:pPr>
      <w:tabs>
        <w:tab w:val="right" w:leader="dot" w:pos="7091"/>
      </w:tabs>
      <w:ind w:left="2547"/>
    </w:pPr>
  </w:style>
  <w:style w:type="paragraph" w:customStyle="1" w:styleId="afff1">
    <w:name w:val="Содержимое врезки"/>
    <w:basedOn w:val="af3"/>
    <w:rsid w:val="008841A5"/>
  </w:style>
  <w:style w:type="table" w:customStyle="1" w:styleId="TableGrid">
    <w:name w:val="TableGrid"/>
    <w:rsid w:val="00415B6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fff2">
    <w:name w:val="List Paragraph"/>
    <w:basedOn w:val="a2"/>
    <w:uiPriority w:val="34"/>
    <w:qFormat/>
    <w:rsid w:val="00415B6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oleObject" Target="embeddings/oleObject13.bin"/><Relationship Id="rId7" Type="http://schemas.openxmlformats.org/officeDocument/2006/relationships/oleObject" Target="embeddings/oleObject15.bin"/><Relationship Id="rId2" Type="http://schemas.openxmlformats.org/officeDocument/2006/relationships/oleObject" Target="embeddings/oleObject12.bin"/><Relationship Id="rId1" Type="http://schemas.openxmlformats.org/officeDocument/2006/relationships/image" Target="media/image2.wmf"/><Relationship Id="rId6" Type="http://schemas.openxmlformats.org/officeDocument/2006/relationships/image" Target="media/image4.wmf"/><Relationship Id="rId5" Type="http://schemas.openxmlformats.org/officeDocument/2006/relationships/oleObject" Target="embeddings/oleObject14.bin"/><Relationship Id="rId4" Type="http://schemas.openxmlformats.org/officeDocument/2006/relationships/image" Target="media/image3.wmf"/><Relationship Id="rId9"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image" Target="media/image3.wmf"/><Relationship Id="rId7" Type="http://schemas.openxmlformats.org/officeDocument/2006/relationships/oleObject" Target="embeddings/oleObject5.bin"/><Relationship Id="rId2" Type="http://schemas.openxmlformats.org/officeDocument/2006/relationships/oleObject" Target="embeddings/oleObject2.bin"/><Relationship Id="rId1" Type="http://schemas.openxmlformats.org/officeDocument/2006/relationships/image" Target="media/image2.wmf"/><Relationship Id="rId6" Type="http://schemas.openxmlformats.org/officeDocument/2006/relationships/oleObject" Target="embeddings/oleObject4.bin"/><Relationship Id="rId5" Type="http://schemas.openxmlformats.org/officeDocument/2006/relationships/image" Target="media/image4.wmf"/><Relationship Id="rId4" Type="http://schemas.openxmlformats.org/officeDocument/2006/relationships/oleObject" Target="embeddings/oleObject3.bin"/><Relationship Id="rId9" Type="http://schemas.openxmlformats.org/officeDocument/2006/relationships/oleObject" Target="embeddings/oleObject6.bin"/></Relationships>
</file>

<file path=word/_rels/header3.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image" Target="media/image3.wmf"/><Relationship Id="rId7" Type="http://schemas.openxmlformats.org/officeDocument/2006/relationships/oleObject" Target="embeddings/oleObject10.bin"/><Relationship Id="rId2" Type="http://schemas.openxmlformats.org/officeDocument/2006/relationships/oleObject" Target="embeddings/oleObject7.bin"/><Relationship Id="rId1" Type="http://schemas.openxmlformats.org/officeDocument/2006/relationships/image" Target="media/image2.wmf"/><Relationship Id="rId6" Type="http://schemas.openxmlformats.org/officeDocument/2006/relationships/oleObject" Target="embeddings/oleObject9.bin"/><Relationship Id="rId5" Type="http://schemas.openxmlformats.org/officeDocument/2006/relationships/image" Target="media/image4.wmf"/><Relationship Id="rId4" Type="http://schemas.openxmlformats.org/officeDocument/2006/relationships/oleObject" Target="embeddings/oleObject8.bin"/><Relationship Id="rId9"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U:\Work_UralGSM\Project_Development\CurrentWork\IM_Templates_060116.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IM_Templates_060116</Template>
  <TotalTime>56</TotalTime>
  <Pages>103</Pages>
  <Words>19616</Words>
  <Characters>111812</Characters>
  <Application>Microsoft Office Word</Application>
  <DocSecurity>0</DocSecurity>
  <Lines>931</Lines>
  <Paragraphs>262</Paragraphs>
  <ScaleCrop>false</ScaleCrop>
  <HeadingPairs>
    <vt:vector size="2" baseType="variant">
      <vt:variant>
        <vt:lpstr>Название</vt:lpstr>
      </vt:variant>
      <vt:variant>
        <vt:i4>1</vt:i4>
      </vt:variant>
    </vt:vector>
  </HeadingPairs>
  <TitlesOfParts>
    <vt:vector size="1" baseType="lpstr">
      <vt:lpstr>ПИБ</vt:lpstr>
    </vt:vector>
  </TitlesOfParts>
  <Company>diakov.net</Company>
  <LinksUpToDate>false</LinksUpToDate>
  <CharactersWithSpaces>131166</CharactersWithSpaces>
  <SharedDoc>false</SharedDoc>
  <HLinks>
    <vt:vector size="174" baseType="variant">
      <vt:variant>
        <vt:i4>8126531</vt:i4>
      </vt:variant>
      <vt:variant>
        <vt:i4>110</vt:i4>
      </vt:variant>
      <vt:variant>
        <vt:i4>0</vt:i4>
      </vt:variant>
      <vt:variant>
        <vt:i4>5</vt:i4>
      </vt:variant>
      <vt:variant>
        <vt:lpwstr/>
      </vt:variant>
      <vt:variant>
        <vt:lpwstr>__RefHeading___Toc222915971</vt:lpwstr>
      </vt:variant>
      <vt:variant>
        <vt:i4>8126531</vt:i4>
      </vt:variant>
      <vt:variant>
        <vt:i4>107</vt:i4>
      </vt:variant>
      <vt:variant>
        <vt:i4>0</vt:i4>
      </vt:variant>
      <vt:variant>
        <vt:i4>5</vt:i4>
      </vt:variant>
      <vt:variant>
        <vt:lpwstr/>
      </vt:variant>
      <vt:variant>
        <vt:lpwstr>__RefHeading___Toc222915970</vt:lpwstr>
      </vt:variant>
      <vt:variant>
        <vt:i4>8192067</vt:i4>
      </vt:variant>
      <vt:variant>
        <vt:i4>104</vt:i4>
      </vt:variant>
      <vt:variant>
        <vt:i4>0</vt:i4>
      </vt:variant>
      <vt:variant>
        <vt:i4>5</vt:i4>
      </vt:variant>
      <vt:variant>
        <vt:lpwstr/>
      </vt:variant>
      <vt:variant>
        <vt:lpwstr>__RefHeading___Toc222915969</vt:lpwstr>
      </vt:variant>
      <vt:variant>
        <vt:i4>8192067</vt:i4>
      </vt:variant>
      <vt:variant>
        <vt:i4>101</vt:i4>
      </vt:variant>
      <vt:variant>
        <vt:i4>0</vt:i4>
      </vt:variant>
      <vt:variant>
        <vt:i4>5</vt:i4>
      </vt:variant>
      <vt:variant>
        <vt:lpwstr/>
      </vt:variant>
      <vt:variant>
        <vt:lpwstr>__RefHeading___Toc222915968</vt:lpwstr>
      </vt:variant>
      <vt:variant>
        <vt:i4>8192067</vt:i4>
      </vt:variant>
      <vt:variant>
        <vt:i4>98</vt:i4>
      </vt:variant>
      <vt:variant>
        <vt:i4>0</vt:i4>
      </vt:variant>
      <vt:variant>
        <vt:i4>5</vt:i4>
      </vt:variant>
      <vt:variant>
        <vt:lpwstr/>
      </vt:variant>
      <vt:variant>
        <vt:lpwstr>__RefHeading___Toc222915967</vt:lpwstr>
      </vt:variant>
      <vt:variant>
        <vt:i4>8192067</vt:i4>
      </vt:variant>
      <vt:variant>
        <vt:i4>95</vt:i4>
      </vt:variant>
      <vt:variant>
        <vt:i4>0</vt:i4>
      </vt:variant>
      <vt:variant>
        <vt:i4>5</vt:i4>
      </vt:variant>
      <vt:variant>
        <vt:lpwstr/>
      </vt:variant>
      <vt:variant>
        <vt:lpwstr>__RefHeading___Toc222915966</vt:lpwstr>
      </vt:variant>
      <vt:variant>
        <vt:i4>8192067</vt:i4>
      </vt:variant>
      <vt:variant>
        <vt:i4>92</vt:i4>
      </vt:variant>
      <vt:variant>
        <vt:i4>0</vt:i4>
      </vt:variant>
      <vt:variant>
        <vt:i4>5</vt:i4>
      </vt:variant>
      <vt:variant>
        <vt:lpwstr/>
      </vt:variant>
      <vt:variant>
        <vt:lpwstr>__RefHeading___Toc222915965</vt:lpwstr>
      </vt:variant>
      <vt:variant>
        <vt:i4>8192067</vt:i4>
      </vt:variant>
      <vt:variant>
        <vt:i4>89</vt:i4>
      </vt:variant>
      <vt:variant>
        <vt:i4>0</vt:i4>
      </vt:variant>
      <vt:variant>
        <vt:i4>5</vt:i4>
      </vt:variant>
      <vt:variant>
        <vt:lpwstr/>
      </vt:variant>
      <vt:variant>
        <vt:lpwstr>__RefHeading___Toc222915964</vt:lpwstr>
      </vt:variant>
      <vt:variant>
        <vt:i4>8192067</vt:i4>
      </vt:variant>
      <vt:variant>
        <vt:i4>86</vt:i4>
      </vt:variant>
      <vt:variant>
        <vt:i4>0</vt:i4>
      </vt:variant>
      <vt:variant>
        <vt:i4>5</vt:i4>
      </vt:variant>
      <vt:variant>
        <vt:lpwstr/>
      </vt:variant>
      <vt:variant>
        <vt:lpwstr>__RefHeading___Toc222915963</vt:lpwstr>
      </vt:variant>
      <vt:variant>
        <vt:i4>8192067</vt:i4>
      </vt:variant>
      <vt:variant>
        <vt:i4>83</vt:i4>
      </vt:variant>
      <vt:variant>
        <vt:i4>0</vt:i4>
      </vt:variant>
      <vt:variant>
        <vt:i4>5</vt:i4>
      </vt:variant>
      <vt:variant>
        <vt:lpwstr/>
      </vt:variant>
      <vt:variant>
        <vt:lpwstr>__RefHeading___Toc222915962</vt:lpwstr>
      </vt:variant>
      <vt:variant>
        <vt:i4>8192067</vt:i4>
      </vt:variant>
      <vt:variant>
        <vt:i4>80</vt:i4>
      </vt:variant>
      <vt:variant>
        <vt:i4>0</vt:i4>
      </vt:variant>
      <vt:variant>
        <vt:i4>5</vt:i4>
      </vt:variant>
      <vt:variant>
        <vt:lpwstr/>
      </vt:variant>
      <vt:variant>
        <vt:lpwstr>__RefHeading___Toc222915961</vt:lpwstr>
      </vt:variant>
      <vt:variant>
        <vt:i4>8192067</vt:i4>
      </vt:variant>
      <vt:variant>
        <vt:i4>77</vt:i4>
      </vt:variant>
      <vt:variant>
        <vt:i4>0</vt:i4>
      </vt:variant>
      <vt:variant>
        <vt:i4>5</vt:i4>
      </vt:variant>
      <vt:variant>
        <vt:lpwstr/>
      </vt:variant>
      <vt:variant>
        <vt:lpwstr>__RefHeading___Toc222915960</vt:lpwstr>
      </vt:variant>
      <vt:variant>
        <vt:i4>8257603</vt:i4>
      </vt:variant>
      <vt:variant>
        <vt:i4>74</vt:i4>
      </vt:variant>
      <vt:variant>
        <vt:i4>0</vt:i4>
      </vt:variant>
      <vt:variant>
        <vt:i4>5</vt:i4>
      </vt:variant>
      <vt:variant>
        <vt:lpwstr/>
      </vt:variant>
      <vt:variant>
        <vt:lpwstr>__RefHeading___Toc222915959</vt:lpwstr>
      </vt:variant>
      <vt:variant>
        <vt:i4>8257603</vt:i4>
      </vt:variant>
      <vt:variant>
        <vt:i4>71</vt:i4>
      </vt:variant>
      <vt:variant>
        <vt:i4>0</vt:i4>
      </vt:variant>
      <vt:variant>
        <vt:i4>5</vt:i4>
      </vt:variant>
      <vt:variant>
        <vt:lpwstr/>
      </vt:variant>
      <vt:variant>
        <vt:lpwstr>__RefHeading___Toc222915958</vt:lpwstr>
      </vt:variant>
      <vt:variant>
        <vt:i4>8257603</vt:i4>
      </vt:variant>
      <vt:variant>
        <vt:i4>68</vt:i4>
      </vt:variant>
      <vt:variant>
        <vt:i4>0</vt:i4>
      </vt:variant>
      <vt:variant>
        <vt:i4>5</vt:i4>
      </vt:variant>
      <vt:variant>
        <vt:lpwstr/>
      </vt:variant>
      <vt:variant>
        <vt:lpwstr>__RefHeading___Toc222915957</vt:lpwstr>
      </vt:variant>
      <vt:variant>
        <vt:i4>8257603</vt:i4>
      </vt:variant>
      <vt:variant>
        <vt:i4>65</vt:i4>
      </vt:variant>
      <vt:variant>
        <vt:i4>0</vt:i4>
      </vt:variant>
      <vt:variant>
        <vt:i4>5</vt:i4>
      </vt:variant>
      <vt:variant>
        <vt:lpwstr/>
      </vt:variant>
      <vt:variant>
        <vt:lpwstr>__RefHeading___Toc222915956</vt:lpwstr>
      </vt:variant>
      <vt:variant>
        <vt:i4>8257603</vt:i4>
      </vt:variant>
      <vt:variant>
        <vt:i4>62</vt:i4>
      </vt:variant>
      <vt:variant>
        <vt:i4>0</vt:i4>
      </vt:variant>
      <vt:variant>
        <vt:i4>5</vt:i4>
      </vt:variant>
      <vt:variant>
        <vt:lpwstr/>
      </vt:variant>
      <vt:variant>
        <vt:lpwstr>__RefHeading___Toc222915955</vt:lpwstr>
      </vt:variant>
      <vt:variant>
        <vt:i4>8257603</vt:i4>
      </vt:variant>
      <vt:variant>
        <vt:i4>59</vt:i4>
      </vt:variant>
      <vt:variant>
        <vt:i4>0</vt:i4>
      </vt:variant>
      <vt:variant>
        <vt:i4>5</vt:i4>
      </vt:variant>
      <vt:variant>
        <vt:lpwstr/>
      </vt:variant>
      <vt:variant>
        <vt:lpwstr>__RefHeading___Toc222915954</vt:lpwstr>
      </vt:variant>
      <vt:variant>
        <vt:i4>8257603</vt:i4>
      </vt:variant>
      <vt:variant>
        <vt:i4>56</vt:i4>
      </vt:variant>
      <vt:variant>
        <vt:i4>0</vt:i4>
      </vt:variant>
      <vt:variant>
        <vt:i4>5</vt:i4>
      </vt:variant>
      <vt:variant>
        <vt:lpwstr/>
      </vt:variant>
      <vt:variant>
        <vt:lpwstr>__RefHeading___Toc222915953</vt:lpwstr>
      </vt:variant>
      <vt:variant>
        <vt:i4>8257603</vt:i4>
      </vt:variant>
      <vt:variant>
        <vt:i4>53</vt:i4>
      </vt:variant>
      <vt:variant>
        <vt:i4>0</vt:i4>
      </vt:variant>
      <vt:variant>
        <vt:i4>5</vt:i4>
      </vt:variant>
      <vt:variant>
        <vt:lpwstr/>
      </vt:variant>
      <vt:variant>
        <vt:lpwstr>__RefHeading___Toc222915952</vt:lpwstr>
      </vt:variant>
      <vt:variant>
        <vt:i4>8257603</vt:i4>
      </vt:variant>
      <vt:variant>
        <vt:i4>50</vt:i4>
      </vt:variant>
      <vt:variant>
        <vt:i4>0</vt:i4>
      </vt:variant>
      <vt:variant>
        <vt:i4>5</vt:i4>
      </vt:variant>
      <vt:variant>
        <vt:lpwstr/>
      </vt:variant>
      <vt:variant>
        <vt:lpwstr>__RefHeading___Toc222915951</vt:lpwstr>
      </vt:variant>
      <vt:variant>
        <vt:i4>8257603</vt:i4>
      </vt:variant>
      <vt:variant>
        <vt:i4>47</vt:i4>
      </vt:variant>
      <vt:variant>
        <vt:i4>0</vt:i4>
      </vt:variant>
      <vt:variant>
        <vt:i4>5</vt:i4>
      </vt:variant>
      <vt:variant>
        <vt:lpwstr/>
      </vt:variant>
      <vt:variant>
        <vt:lpwstr>__RefHeading___Toc222915950</vt:lpwstr>
      </vt:variant>
      <vt:variant>
        <vt:i4>8323139</vt:i4>
      </vt:variant>
      <vt:variant>
        <vt:i4>44</vt:i4>
      </vt:variant>
      <vt:variant>
        <vt:i4>0</vt:i4>
      </vt:variant>
      <vt:variant>
        <vt:i4>5</vt:i4>
      </vt:variant>
      <vt:variant>
        <vt:lpwstr/>
      </vt:variant>
      <vt:variant>
        <vt:lpwstr>__RefHeading___Toc222915949</vt:lpwstr>
      </vt:variant>
      <vt:variant>
        <vt:i4>8323139</vt:i4>
      </vt:variant>
      <vt:variant>
        <vt:i4>41</vt:i4>
      </vt:variant>
      <vt:variant>
        <vt:i4>0</vt:i4>
      </vt:variant>
      <vt:variant>
        <vt:i4>5</vt:i4>
      </vt:variant>
      <vt:variant>
        <vt:lpwstr/>
      </vt:variant>
      <vt:variant>
        <vt:lpwstr>__RefHeading___Toc222915948</vt:lpwstr>
      </vt:variant>
      <vt:variant>
        <vt:i4>8323139</vt:i4>
      </vt:variant>
      <vt:variant>
        <vt:i4>38</vt:i4>
      </vt:variant>
      <vt:variant>
        <vt:i4>0</vt:i4>
      </vt:variant>
      <vt:variant>
        <vt:i4>5</vt:i4>
      </vt:variant>
      <vt:variant>
        <vt:lpwstr/>
      </vt:variant>
      <vt:variant>
        <vt:lpwstr>__RefHeading___Toc222915947</vt:lpwstr>
      </vt:variant>
      <vt:variant>
        <vt:i4>8323139</vt:i4>
      </vt:variant>
      <vt:variant>
        <vt:i4>35</vt:i4>
      </vt:variant>
      <vt:variant>
        <vt:i4>0</vt:i4>
      </vt:variant>
      <vt:variant>
        <vt:i4>5</vt:i4>
      </vt:variant>
      <vt:variant>
        <vt:lpwstr/>
      </vt:variant>
      <vt:variant>
        <vt:lpwstr>__RefHeading___Toc222915946</vt:lpwstr>
      </vt:variant>
      <vt:variant>
        <vt:i4>8323139</vt:i4>
      </vt:variant>
      <vt:variant>
        <vt:i4>32</vt:i4>
      </vt:variant>
      <vt:variant>
        <vt:i4>0</vt:i4>
      </vt:variant>
      <vt:variant>
        <vt:i4>5</vt:i4>
      </vt:variant>
      <vt:variant>
        <vt:lpwstr/>
      </vt:variant>
      <vt:variant>
        <vt:lpwstr>__RefHeading___Toc222915945</vt:lpwstr>
      </vt:variant>
      <vt:variant>
        <vt:i4>8323139</vt:i4>
      </vt:variant>
      <vt:variant>
        <vt:i4>29</vt:i4>
      </vt:variant>
      <vt:variant>
        <vt:i4>0</vt:i4>
      </vt:variant>
      <vt:variant>
        <vt:i4>5</vt:i4>
      </vt:variant>
      <vt:variant>
        <vt:lpwstr/>
      </vt:variant>
      <vt:variant>
        <vt:lpwstr>__RefHeading___Toc222915944</vt:lpwstr>
      </vt:variant>
      <vt:variant>
        <vt:i4>8323139</vt:i4>
      </vt:variant>
      <vt:variant>
        <vt:i4>26</vt:i4>
      </vt:variant>
      <vt:variant>
        <vt:i4>0</vt:i4>
      </vt:variant>
      <vt:variant>
        <vt:i4>5</vt:i4>
      </vt:variant>
      <vt:variant>
        <vt:lpwstr/>
      </vt:variant>
      <vt:variant>
        <vt:lpwstr>__RefHeading___Toc222915943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ПИБ</dc:title>
  <dc:subject/>
  <dc:creator>Белясников А.В.</dc:creator>
  <cp:keywords/>
  <cp:lastModifiedBy>Анастасия Калинина</cp:lastModifiedBy>
  <cp:revision>4</cp:revision>
  <cp:lastPrinted>2008-12-11T15:04:00Z</cp:lastPrinted>
  <dcterms:created xsi:type="dcterms:W3CDTF">2019-05-10T21:30:00Z</dcterms:created>
  <dcterms:modified xsi:type="dcterms:W3CDTF">2019-05-23T04:26:00Z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ОАО АКБ "Пробизнесбанк"</vt:lpwstr>
  </property>
  <property fmtid="{D5CDD505-2E9C-101B-9397-08002B2CF9AE}" pid="3" name="Дата создания текущей версии документа">
    <vt:filetime>2008-09-30T21:00:00Z</vt:filetime>
  </property>
  <property fmtid="{D5CDD505-2E9C-101B-9397-08002B2CF9AE}" pid="4" name="Наименование документа">
    <vt:lpwstr>Общекорпоративная политика информационной безопасности</vt:lpwstr>
  </property>
  <property fmtid="{D5CDD505-2E9C-101B-9397-08002B2CF9AE}" pid="5" name="Номер текущей версии документа">
    <vt:lpwstr>1.00</vt:lpwstr>
  </property>
  <property fmtid="{D5CDD505-2E9C-101B-9397-08002B2CF9AE}" pid="6" name="Шифр">
    <vt:lpwstr>ПРББ. ИБ - 001.1000. ОП</vt:lpwstr>
  </property>
</Properties>
</file>